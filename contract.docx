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0E5" w:rsidRDefault="00F60D29">
      <w:pPr>
        <w:pStyle w:val="1"/>
        <w:jc w:val="center"/>
        <w:rPr>
          <w:rFonts w:ascii="Times New Roman" w:hAnsi="Times New Roman" w:cs="Times New Roman"/>
          <w:b/>
          <w:sz w:val="24"/>
          <w:szCs w:val="24"/>
        </w:rPr>
      </w:pPr>
      <w:r>
        <w:rPr>
          <w:rFonts w:ascii="Times New Roman" w:hAnsi="Times New Roman" w:cs="Times New Roman"/>
          <w:b/>
          <w:sz w:val="24"/>
          <w:szCs w:val="24"/>
        </w:rPr>
        <w:t>ДОГОВОР №</w:t>
      </w:r>
      <w:r w:rsidR="000B004D" w:rsidRPr="000B004D">
        <w:rPr>
          <w:rFonts w:ascii="Times New Roman" w:hAnsi="Times New Roman" w:cs="Times New Roman"/>
          <w:b/>
          <w:sz w:val="24"/>
          <w:szCs w:val="24"/>
        </w:rPr>
        <w:t xml:space="preserve"> </w:t>
      </w:r>
      <w:r w:rsidR="007B7B3A" w:rsidRPr="009C4A7D">
        <w:rPr>
          <w:rFonts w:ascii="Times New Roman" w:hAnsi="Times New Roman" w:cs="Times New Roman"/>
          <w:b/>
          <w:sz w:val="24"/>
          <w:szCs w:val="24"/>
        </w:rPr>
        <w:t>%</w:t>
      </w:r>
      <w:proofErr w:type="spellStart"/>
      <w:r w:rsidR="007B7B3A">
        <w:rPr>
          <w:rFonts w:ascii="Times New Roman" w:hAnsi="Times New Roman" w:cs="Times New Roman"/>
          <w:b/>
          <w:sz w:val="24"/>
          <w:szCs w:val="24"/>
          <w:lang w:val="en-US"/>
        </w:rPr>
        <w:t>num</w:t>
      </w:r>
      <w:proofErr w:type="spellEnd"/>
      <w:r w:rsidR="007B7B3A" w:rsidRPr="009C4A7D">
        <w:rPr>
          <w:rFonts w:ascii="Times New Roman" w:hAnsi="Times New Roman" w:cs="Times New Roman"/>
          <w:b/>
          <w:sz w:val="24"/>
          <w:szCs w:val="24"/>
        </w:rPr>
        <w:t>%</w:t>
      </w:r>
    </w:p>
    <w:p w:rsidR="00F326A8" w:rsidRDefault="00F60D29">
      <w:pPr>
        <w:pStyle w:val="1"/>
        <w:jc w:val="center"/>
        <w:rPr>
          <w:rFonts w:ascii="Times New Roman" w:hAnsi="Times New Roman" w:cs="Times New Roman"/>
          <w:b/>
          <w:sz w:val="24"/>
          <w:szCs w:val="24"/>
        </w:rPr>
      </w:pPr>
      <w:proofErr w:type="gramStart"/>
      <w:r>
        <w:rPr>
          <w:rFonts w:ascii="Times New Roman" w:hAnsi="Times New Roman" w:cs="Times New Roman"/>
          <w:b/>
          <w:sz w:val="24"/>
          <w:szCs w:val="24"/>
        </w:rPr>
        <w:t>возмездного</w:t>
      </w:r>
      <w:proofErr w:type="gramEnd"/>
      <w:r>
        <w:rPr>
          <w:rFonts w:ascii="Times New Roman" w:hAnsi="Times New Roman" w:cs="Times New Roman"/>
          <w:b/>
          <w:sz w:val="24"/>
          <w:szCs w:val="24"/>
        </w:rPr>
        <w:t xml:space="preserve"> оказания услуг по перевозке сыпучих грузов</w:t>
      </w:r>
    </w:p>
    <w:p w:rsidR="00F326A8" w:rsidRDefault="00F326A8">
      <w:pPr>
        <w:pStyle w:val="1"/>
        <w:jc w:val="center"/>
        <w:rPr>
          <w:rFonts w:ascii="Times New Roman" w:hAnsi="Times New Roman" w:cs="Times New Roman"/>
          <w:sz w:val="24"/>
          <w:szCs w:val="24"/>
        </w:rPr>
      </w:pPr>
    </w:p>
    <w:p w:rsidR="007B7B3A" w:rsidRDefault="007B7B3A">
      <w:pPr>
        <w:pStyle w:val="1"/>
        <w:jc w:val="center"/>
        <w:rPr>
          <w:rFonts w:ascii="Times New Roman" w:hAnsi="Times New Roman" w:cs="Times New Roman"/>
          <w:sz w:val="24"/>
          <w:szCs w:val="24"/>
        </w:rPr>
      </w:pPr>
    </w:p>
    <w:p w:rsidR="00F326A8" w:rsidRDefault="00F60D29">
      <w:pPr>
        <w:pStyle w:val="1"/>
        <w:jc w:val="both"/>
        <w:rPr>
          <w:rFonts w:ascii="Times New Roman" w:hAnsi="Times New Roman" w:cs="Times New Roman"/>
          <w:sz w:val="24"/>
          <w:szCs w:val="24"/>
        </w:rPr>
      </w:pPr>
      <w:proofErr w:type="gramStart"/>
      <w:r>
        <w:rPr>
          <w:rFonts w:ascii="Times New Roman" w:hAnsi="Times New Roman" w:cs="Times New Roman"/>
          <w:sz w:val="24"/>
          <w:szCs w:val="24"/>
        </w:rPr>
        <w:t>гор</w:t>
      </w:r>
      <w:proofErr w:type="gramEnd"/>
      <w:r>
        <w:rPr>
          <w:rFonts w:ascii="Times New Roman" w:hAnsi="Times New Roman" w:cs="Times New Roman"/>
          <w:sz w:val="24"/>
          <w:szCs w:val="24"/>
        </w:rPr>
        <w:t xml:space="preserve">. Новороссийск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7B3A">
        <w:rPr>
          <w:rFonts w:ascii="Times New Roman" w:hAnsi="Times New Roman" w:cs="Times New Roman"/>
          <w:sz w:val="24"/>
          <w:szCs w:val="24"/>
        </w:rPr>
        <w:tab/>
        <w:t xml:space="preserve">   </w:t>
      </w:r>
      <w:r w:rsidR="007B7B3A" w:rsidRPr="008862F5">
        <w:rPr>
          <w:rFonts w:ascii="Times New Roman" w:hAnsi="Times New Roman" w:cs="Times New Roman"/>
          <w:sz w:val="24"/>
          <w:szCs w:val="24"/>
        </w:rPr>
        <w:t>%</w:t>
      </w:r>
      <w:proofErr w:type="spellStart"/>
      <w:r w:rsidR="007B7B3A">
        <w:rPr>
          <w:rFonts w:ascii="Times New Roman" w:hAnsi="Times New Roman" w:cs="Times New Roman"/>
          <w:sz w:val="24"/>
          <w:szCs w:val="24"/>
          <w:lang w:val="en-US"/>
        </w:rPr>
        <w:t>dateBegin</w:t>
      </w:r>
      <w:proofErr w:type="spellEnd"/>
      <w:r w:rsidR="007B7B3A" w:rsidRPr="008862F5">
        <w:rPr>
          <w:rFonts w:ascii="Times New Roman" w:hAnsi="Times New Roman" w:cs="Times New Roman"/>
          <w:sz w:val="24"/>
          <w:szCs w:val="24"/>
        </w:rPr>
        <w:t>%</w:t>
      </w:r>
    </w:p>
    <w:p w:rsidR="007B7B3A" w:rsidRDefault="007B7B3A">
      <w:pPr>
        <w:pStyle w:val="1"/>
        <w:jc w:val="both"/>
        <w:rPr>
          <w:rFonts w:ascii="Times New Roman" w:hAnsi="Times New Roman" w:cs="Times New Roman"/>
          <w:sz w:val="24"/>
          <w:szCs w:val="24"/>
        </w:rPr>
      </w:pPr>
    </w:p>
    <w:p w:rsidR="00F326A8" w:rsidRDefault="00F60D29" w:rsidP="00B96D1C">
      <w:pPr>
        <w:pStyle w:val="1"/>
        <w:jc w:val="both"/>
        <w:rPr>
          <w:rFonts w:ascii="Times New Roman" w:eastAsia="Times New Roman" w:hAnsi="Times New Roman" w:cs="Times New Roman"/>
          <w:sz w:val="24"/>
          <w:szCs w:val="24"/>
        </w:rPr>
      </w:pPr>
      <w:r>
        <w:rPr>
          <w:rFonts w:ascii="Times New Roman" w:hAnsi="Times New Roman" w:cs="Times New Roman"/>
          <w:sz w:val="24"/>
          <w:szCs w:val="24"/>
        </w:rPr>
        <w:t xml:space="preserve">Общество с ограниченной ответственностью «ПОТОК» (ИНН 2315996340, ОГРН1172375055643), именуемое в дальнейшем «Заказчик», </w:t>
      </w:r>
      <w:bookmarkStart w:id="0" w:name="OLE_LINK1"/>
      <w:bookmarkStart w:id="1" w:name="OLE_LINK2"/>
      <w:r w:rsidR="00B96D1C">
        <w:rPr>
          <w:rFonts w:ascii="Times New Roman" w:hAnsi="Times New Roman" w:cs="Times New Roman"/>
          <w:sz w:val="24"/>
          <w:szCs w:val="24"/>
        </w:rPr>
        <w:t>%</w:t>
      </w:r>
      <w:bookmarkEnd w:id="0"/>
      <w:bookmarkEnd w:id="1"/>
      <w:proofErr w:type="spellStart"/>
      <w:r w:rsidR="00B96D1C">
        <w:rPr>
          <w:rFonts w:ascii="Times New Roman" w:hAnsi="Times New Roman" w:cs="Times New Roman"/>
          <w:sz w:val="24"/>
          <w:szCs w:val="24"/>
          <w:lang w:val="en-US"/>
        </w:rPr>
        <w:t>inFace</w:t>
      </w:r>
      <w:proofErr w:type="spellEnd"/>
      <w:r w:rsidR="00B96D1C">
        <w:rPr>
          <w:rFonts w:ascii="Times New Roman" w:hAnsi="Times New Roman" w:cs="Times New Roman"/>
          <w:sz w:val="24"/>
          <w:szCs w:val="24"/>
        </w:rPr>
        <w:t>%</w:t>
      </w:r>
      <w:r>
        <w:rPr>
          <w:rFonts w:ascii="Times New Roman" w:hAnsi="Times New Roman" w:cs="Times New Roman"/>
          <w:sz w:val="24"/>
          <w:szCs w:val="24"/>
        </w:rPr>
        <w:t>, с одной стороны, и Индивидуальный предприниматель</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ip</w:t>
      </w:r>
      <w:proofErr w:type="spellEnd"/>
      <w:r w:rsidR="00B96D1C">
        <w:rPr>
          <w:rFonts w:ascii="Times New Roman" w:hAnsi="Times New Roman" w:cs="Times New Roman"/>
          <w:sz w:val="24"/>
          <w:szCs w:val="24"/>
        </w:rPr>
        <w:t>%</w:t>
      </w:r>
      <w:r>
        <w:rPr>
          <w:rFonts w:ascii="Times New Roman" w:hAnsi="Times New Roman" w:cs="Times New Roman"/>
          <w:sz w:val="24"/>
          <w:szCs w:val="24"/>
        </w:rPr>
        <w:t xml:space="preserve">, именуемый в дальнейшем «Исполнитель», действующий от своего имени и в собственных интересах на </w:t>
      </w:r>
      <w:proofErr w:type="gramStart"/>
      <w:r>
        <w:rPr>
          <w:rFonts w:ascii="Times New Roman" w:hAnsi="Times New Roman" w:cs="Times New Roman"/>
          <w:sz w:val="24"/>
          <w:szCs w:val="24"/>
        </w:rPr>
        <w:t xml:space="preserve">основании </w:t>
      </w:r>
      <w:r w:rsidRPr="008862F5">
        <w:rPr>
          <w:rFonts w:ascii="Times New Roman" w:hAnsi="Times New Roman" w:cs="Times New Roman"/>
          <w:sz w:val="24"/>
          <w:szCs w:val="24"/>
        </w:rPr>
        <w:t xml:space="preserve"> </w:t>
      </w:r>
      <w:r>
        <w:rPr>
          <w:rFonts w:ascii="Times New Roman" w:hAnsi="Times New Roman" w:cs="Times New Roman"/>
          <w:sz w:val="24"/>
          <w:szCs w:val="24"/>
        </w:rPr>
        <w:t>ОГРН</w:t>
      </w:r>
      <w:proofErr w:type="gramEnd"/>
      <w:r>
        <w:rPr>
          <w:rFonts w:ascii="Times New Roman" w:hAnsi="Times New Roman" w:cs="Times New Roman"/>
          <w:sz w:val="24"/>
          <w:szCs w:val="24"/>
        </w:rPr>
        <w:t xml:space="preserve"> </w:t>
      </w:r>
      <w:r w:rsidR="009260E5">
        <w:rPr>
          <w:rFonts w:ascii="Times New Roman" w:hAnsi="Times New Roman" w:cs="Times New Roman"/>
          <w:sz w:val="24"/>
          <w:szCs w:val="24"/>
        </w:rPr>
        <w:t xml:space="preserve"> </w:t>
      </w:r>
      <w:r w:rsidR="00B96D1C">
        <w:rPr>
          <w:rFonts w:ascii="Times New Roman" w:hAnsi="Times New Roman" w:cs="Times New Roman"/>
          <w:sz w:val="24"/>
          <w:szCs w:val="24"/>
        </w:rPr>
        <w:t>%</w:t>
      </w:r>
      <w:proofErr w:type="spellStart"/>
      <w:r w:rsidR="00B96D1C">
        <w:rPr>
          <w:rFonts w:ascii="Times New Roman" w:hAnsi="Times New Roman" w:cs="Times New Roman"/>
          <w:sz w:val="24"/>
          <w:szCs w:val="24"/>
          <w:lang w:val="en-US"/>
        </w:rPr>
        <w:t>ogrn</w:t>
      </w:r>
      <w:proofErr w:type="spellEnd"/>
      <w:r w:rsidR="00B96D1C">
        <w:rPr>
          <w:rFonts w:ascii="Times New Roman" w:hAnsi="Times New Roman" w:cs="Times New Roman"/>
          <w:sz w:val="24"/>
          <w:szCs w:val="24"/>
        </w:rPr>
        <w:t>%</w:t>
      </w:r>
      <w:r w:rsidR="009260E5">
        <w:rPr>
          <w:rFonts w:ascii="Times New Roman" w:hAnsi="Times New Roman" w:cs="Times New Roman"/>
          <w:sz w:val="24"/>
          <w:szCs w:val="24"/>
        </w:rPr>
        <w:t xml:space="preserve">   </w:t>
      </w:r>
      <w:r>
        <w:rPr>
          <w:rFonts w:ascii="Times New Roman" w:hAnsi="Times New Roman" w:cs="Times New Roman"/>
          <w:sz w:val="24"/>
          <w:szCs w:val="24"/>
        </w:rPr>
        <w:t>с другой стороны, совместно именуемые в дальнейшем «Стороны», а по отдельности «Сторона», заключили настоящий договор (далее по тексту «Договор») о нижеследующем</w:t>
      </w:r>
      <w:r>
        <w:rPr>
          <w:rFonts w:ascii="Times New Roman" w:eastAsia="Times New Roman" w:hAnsi="Times New Roman" w:cs="Times New Roman"/>
          <w:sz w:val="24"/>
          <w:szCs w:val="24"/>
        </w:rPr>
        <w:t>:</w:t>
      </w:r>
    </w:p>
    <w:p w:rsidR="00F326A8" w:rsidRDefault="00F326A8">
      <w:pPr>
        <w:pStyle w:val="1"/>
        <w:ind w:firstLine="708"/>
        <w:jc w:val="both"/>
        <w:rPr>
          <w:rFonts w:ascii="Times New Roman" w:eastAsiaTheme="minorHAnsi" w:hAnsi="Times New Roman" w:cs="Times New Roman"/>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Предмет Договора</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Исполнитель обязуется оказать </w:t>
      </w:r>
      <w:bookmarkStart w:id="2" w:name="_Hlk489432994"/>
      <w:r>
        <w:rPr>
          <w:rFonts w:ascii="Times New Roman" w:eastAsia="Times New Roman" w:hAnsi="Times New Roman" w:cs="Times New Roman"/>
          <w:sz w:val="24"/>
          <w:szCs w:val="24"/>
        </w:rPr>
        <w:t xml:space="preserve">услуги по перевозке сыпучих грузов </w:t>
      </w:r>
      <w:bookmarkEnd w:id="2"/>
      <w:r>
        <w:rPr>
          <w:rFonts w:ascii="Times New Roman" w:eastAsia="Times New Roman" w:hAnsi="Times New Roman" w:cs="Times New Roman"/>
          <w:sz w:val="24"/>
          <w:szCs w:val="24"/>
        </w:rPr>
        <w:t>(далее по тексту «Груз», «Товар»), а Заказчик обязуется оплатить эти услуги.</w:t>
      </w:r>
    </w:p>
    <w:p w:rsidR="00F326A8" w:rsidRDefault="00F60D29">
      <w:pPr>
        <w:pStyle w:v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Маршрут и стоимость перевозки сыпучих грузов определяется отдельным соглашением к настоящему Договору.</w:t>
      </w:r>
    </w:p>
    <w:p w:rsidR="00F326A8" w:rsidRDefault="00F326A8">
      <w:pPr>
        <w:pStyle w:val="1"/>
        <w:jc w:val="center"/>
        <w:rPr>
          <w:rFonts w:ascii="Times New Roman" w:eastAsia="Times New Roman" w:hAnsi="Times New Roman" w:cs="Times New Roman"/>
          <w:b/>
          <w:sz w:val="24"/>
          <w:szCs w:val="24"/>
        </w:rPr>
      </w:pPr>
    </w:p>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Срок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2.1. Договор вступает в силу с момента его подписания Сторонами </w:t>
      </w:r>
      <w:r>
        <w:rPr>
          <w:rFonts w:ascii="Times New Roman" w:eastAsia="Times New Roman" w:hAnsi="Times New Roman" w:cs="Times New Roman"/>
          <w:iCs/>
          <w:sz w:val="24"/>
          <w:szCs w:val="24"/>
        </w:rPr>
        <w:t>и действует до</w:t>
      </w:r>
      <w:r w:rsidR="00B96D1C">
        <w:rPr>
          <w:rFonts w:ascii="Times New Roman" w:eastAsia="Times New Roman" w:hAnsi="Times New Roman" w:cs="Times New Roman"/>
          <w:iCs/>
          <w:sz w:val="24"/>
          <w:szCs w:val="24"/>
        </w:rPr>
        <w:t xml:space="preserve"> </w:t>
      </w:r>
      <w:bookmarkStart w:id="3" w:name="OLE_LINK6"/>
      <w:bookmarkStart w:id="4" w:name="OLE_LINK7"/>
      <w:r w:rsidR="00B96D1C">
        <w:rPr>
          <w:rFonts w:ascii="Times New Roman" w:eastAsia="Times New Roman" w:hAnsi="Times New Roman" w:cs="Times New Roman"/>
          <w:iCs/>
          <w:sz w:val="24"/>
          <w:szCs w:val="24"/>
        </w:rPr>
        <w:t>%</w:t>
      </w:r>
      <w:r w:rsidR="00B96D1C">
        <w:rPr>
          <w:rFonts w:ascii="Times New Roman" w:eastAsia="Times New Roman" w:hAnsi="Times New Roman" w:cs="Times New Roman"/>
          <w:iCs/>
          <w:sz w:val="24"/>
          <w:szCs w:val="24"/>
          <w:lang w:val="en-US"/>
        </w:rPr>
        <w:t>dateEnd</w:t>
      </w:r>
      <w:proofErr w:type="gramStart"/>
      <w:r w:rsidR="00B96D1C">
        <w:rPr>
          <w:rFonts w:ascii="Times New Roman" w:eastAsia="Times New Roman" w:hAnsi="Times New Roman" w:cs="Times New Roman"/>
          <w:iCs/>
          <w:sz w:val="24"/>
          <w:szCs w:val="24"/>
        </w:rPr>
        <w:t>%</w:t>
      </w:r>
      <w:bookmarkEnd w:id="3"/>
      <w:bookmarkEnd w:id="4"/>
      <w:r w:rsidR="00B96D1C">
        <w:rPr>
          <w:rFonts w:ascii="Times New Roman" w:eastAsia="Times New Roman" w:hAnsi="Times New Roman" w:cs="Times New Roman"/>
          <w:iCs/>
          <w:color w:val="0D0D0D" w:themeColor="text1" w:themeTint="F2"/>
          <w:sz w:val="24"/>
          <w:szCs w:val="24"/>
        </w:rPr>
        <w:t xml:space="preserve"> </w:t>
      </w:r>
      <w:r>
        <w:rPr>
          <w:rFonts w:ascii="Times New Roman" w:eastAsia="Times New Roman" w:hAnsi="Times New Roman" w:cs="Times New Roman"/>
          <w:iCs/>
          <w:sz w:val="24"/>
          <w:szCs w:val="24"/>
        </w:rPr>
        <w:t xml:space="preserve"> года</w:t>
      </w:r>
      <w:proofErr w:type="gramEnd"/>
      <w:r>
        <w:rPr>
          <w:rFonts w:ascii="Times New Roman" w:eastAsia="Times New Roman" w:hAnsi="Times New Roman" w:cs="Times New Roman"/>
          <w:iCs/>
          <w:sz w:val="24"/>
          <w:szCs w:val="24"/>
        </w:rPr>
        <w:t>. Если ни одна из Сторон за 20 дней до окончания срока договора не заявит о его прекращении или изменении, то он (Договор) пролонгируется на следующий календарный год на тех же условиях.</w:t>
      </w:r>
    </w:p>
    <w:p w:rsidR="007B7B3A" w:rsidRDefault="007B7B3A">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 Права и обязанности Сторон</w:t>
      </w:r>
    </w:p>
    <w:p w:rsidR="00F326A8" w:rsidRDefault="00F60D29">
      <w:pPr>
        <w:pStyle w:val="1"/>
        <w:jc w:val="both"/>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3.1. Права и обязанности Исполнителя:</w:t>
      </w:r>
    </w:p>
    <w:p w:rsidR="009260E5"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 Исполнитель обязан оказывать транспортные услуги по перевозке сыпучих грузов в точности в соответствии с Заявками (Спецификациями) Заказчика из пункта отправления в пункт назначения (далее по тексту – «Маршрут»), которые размещаются посредством программного обеспечения последнего для мобильных устройств и на Сайте в сети Интернет (далее по тексту – «Сервис») и содержат все существенные условия для ее акцепта. Доступ к Сервису предоставляется Исполнителю по учетным данным (логину и паролю) после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3.1.2. Исполнитель обязан подавать для перевозки аккредитованные у Заказчика полностью исправные транспортные средства (автомобили, прицепы, полуприцепы и т.п., далее по тексту – «ТС») в дату и ко времени определенном в заявке, с которой Исполнитель согласился в Сервисе, в состоянии, отвечающем санитарным требованиям, а также требованиям, указанным в настоящем Договоре, пригодным для перевозки Груза, застрахованным в соответствии с требованиями действующего законодательства, снаряженными и укомплектованными всем необходимым для исполнения Заявки, под управлением квалифицированными лицами (водителями). </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Заказчик вправе отказаться от осуществления услуги по перевозке сыпучих грузов, если транспортное средство не соответствует предъявляемым требованиям, без применения к нему любых штрафных санкций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Аккредитованным транспортным средством считается автомобиль, отвечающий требованиям, указанным в настоящем Договоре, в отношении которого Исполнителем были представлены Заказчику все достоверные и актуальные сведения в копиях, в том числе, но не ограничиваясь: фотоснимки ТС со всех сторон, свидетельство о регистрации ТС, полис страхования ОСАГО, паспорт лица-водителя и его водительское удостоверение.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3.1.3. Исполнитель обязан предоставлять Заказчику акты оказанных услуг, и иные документы, подтверждающие перевозку грузов, а также иные документы, запрашиваемые Заказчиком, и необходимые ему для полного и правильного ведения и учета собственной финансово-</w:t>
      </w:r>
      <w:r>
        <w:rPr>
          <w:rFonts w:ascii="Times New Roman" w:eastAsia="Times New Roman" w:hAnsi="Times New Roman" w:cs="Times New Roman"/>
          <w:iCs/>
          <w:sz w:val="24"/>
          <w:szCs w:val="24"/>
        </w:rPr>
        <w:lastRenderedPageBreak/>
        <w:t>хозяйственной деятельности, а также исполнения собственных обязательств перед третьими лицами, контрагентами. Исполнитель обязан предоставлять Заказчику всю необходимую информацию о себе, о транспорте и технике, водителе и прочую запрашиваемую информацию, которая должна быть полной, достоверной и актуальной. Если транспортная услуга осуществляется с привлечением третьих лиц, то Исполнитель обязан представить Заказчику все необходимые документы на привлеченных к оказанию услуги третьих лиц, и становится ответственным по всем условиями Договора перед Заказчиком.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3.1.4. </w:t>
      </w:r>
      <w:bookmarkStart w:id="5" w:name="_Hlk489438536"/>
      <w:r>
        <w:rPr>
          <w:rFonts w:ascii="Times New Roman" w:eastAsia="Times New Roman" w:hAnsi="Times New Roman" w:cs="Times New Roman"/>
          <w:iCs/>
          <w:sz w:val="24"/>
          <w:szCs w:val="24"/>
        </w:rPr>
        <w:t xml:space="preserve">Исполнитель обязан </w:t>
      </w:r>
      <w:bookmarkEnd w:id="5"/>
      <w:r>
        <w:rPr>
          <w:rFonts w:ascii="Times New Roman" w:eastAsia="Times New Roman" w:hAnsi="Times New Roman" w:cs="Times New Roman"/>
          <w:iCs/>
          <w:sz w:val="24"/>
          <w:szCs w:val="24"/>
        </w:rPr>
        <w:t>обеспечивать сохранность Груза при перевозке. Исполнитель несет полную материальную ответственность перед Заказчиком, за вверенный ему для перевозки Груз.</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3.1.5. Исполнитель обязан перевозить и передавать Груз в сроки, согласованные с Заказчиком в сопровождении товарно-транспортных накладных и других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документов. Приемка Груза производится по фактическому весу (объему). Объем перевозимого Груза отражается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(товарных накладных, товарно-транспортных накладных, счет-фактурах и прочих). Объем переданного Исполнителем Груза уполномоченным лицам, определяется по данным весовой грузополучателя за вычетом допустимой нормы, указанной в настоящем Договоре, по одному товарно-транспортному документу.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3.1.6. Исполнитель обязан нести самостоятельно расходы на содержание транспортного средства, а также расходы, связанные с его эксплуатацией.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3.1.7. Исполнитель обязан немедленно извещать Заказчика о всяком событии, нанесшем или грозящим нанести ущерб Грузу, и своевременно принимать все возможные меры по предупреждению, предотвращению и ликвидации последствий таких ситуаций.</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3.1.8. Исполнитель в пунктах погрузки и выгрузки обязан соблюдать правила там установленные.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3.1.9. Исполнитель при оказании транспортной услуги по перевозке сыпучих грузов обязан соблюдать правила дорожного движения и эксплуатации транспортных средств, техники безопасности и иных нормативно-правовых актов, и не нарушать их.</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3.1.10. Исполнитель вправе требовать от Заказчика материальную компенсацию за вынужденный простой при погрузке/разгрузке Груза, превышающий допустимые нормативы оказания услуги. Нормативы оказания услуги рассчитываются по следующей формуле: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с учетом действующих требований и норм законодательства, а также правил дорожного движения и эксплуатации транспортных средств, правил перевозки грузов, скоростных режимов на дорогах общего пользования, и режима труда и отдыха, водитель транспортного средства должен управлять автомобилем </w:t>
      </w:r>
      <w:bookmarkStart w:id="6" w:name="_Hlk489440806"/>
      <w:r>
        <w:rPr>
          <w:rFonts w:ascii="Times New Roman" w:eastAsia="Times New Roman" w:hAnsi="Times New Roman" w:cs="Times New Roman"/>
          <w:iCs/>
          <w:sz w:val="24"/>
          <w:szCs w:val="24"/>
        </w:rPr>
        <w:t>не более 4-х часов</w:t>
      </w:r>
      <w:bookmarkEnd w:id="6"/>
      <w:r>
        <w:rPr>
          <w:rFonts w:ascii="Times New Roman" w:eastAsia="Times New Roman" w:hAnsi="Times New Roman" w:cs="Times New Roman"/>
          <w:iCs/>
          <w:sz w:val="24"/>
          <w:szCs w:val="24"/>
        </w:rPr>
        <w:t>, после чего 2 часа отдыхать и снова управлять автомобилем не более 4-х часов;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 целью недопущения перемещения сыпучих грузов внутри кузовов транспортных средств и как следствие допущение превышения максимально допустимых нагрузок на оси транспортных средств, максимальная скорость движения автотранспорта с грузом не должна превышать 55 км/ч;</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минимально допустимое преодолеваемое в сутки расстояние не должно быть меньше 300 км следования в пути, если только само расстояние от пункта погрузки до пункта выгрузки составляет меньшее расстояние, а максимальное - не должно превышать 500 км следования в пути;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сутки, в которые производится погрузка и выгрузка груза не учитываются при расчете простоя.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Таким образом, простоем при погрузке считается невозможность произвести погрузку груза, при условии, что транспортное средство было поставлено под погрузку не менее чем за 2 часа до ее окончания. Простой при выгрузке считается сутками, начиная со следующих суток, вышедших за пределы формулы нормативов оказания услуг.</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3.1.11. В случае наступления обстоятельств, препятствующих своевременной подаче транспорта под погрузку, как-то: авария, задержка или поломка в пути следования, Исполнитель обязан заблаговременно проинформировать Заказчика о наступивших </w:t>
      </w:r>
      <w:r>
        <w:rPr>
          <w:rFonts w:ascii="Times New Roman" w:eastAsia="Times New Roman" w:hAnsi="Times New Roman" w:cs="Times New Roman"/>
          <w:iCs/>
          <w:sz w:val="24"/>
          <w:szCs w:val="24"/>
        </w:rPr>
        <w:lastRenderedPageBreak/>
        <w:t>обстоятельствах, и предоставить подменный транспорт либо предоставить транспорт в другое согласованное время.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3.1.12. Исполнитель обязан обеспечить Заказчику возможность контролировать ход исполнения им оказания услуг, в том числе отслеживать транспортные средства с Грузом Заказчика. Ход исполнения обязательств Исполнителя контролируется Заказчиком путем направления запросов, писем, отслеживания транспорта в пути следования с использованием навигационного оборудования, снятия показаний с приборов учета, и прочими доступными способами.</w:t>
      </w:r>
    </w:p>
    <w:p w:rsidR="00F326A8" w:rsidRDefault="00F60D29">
      <w:pPr>
        <w:pStyle w:val="1"/>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3.2. Права и обязанности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3.2.1. Заказчик обязан оплатить предоставляемые транспортные услуги по перевозке Груза, в соответствии с условиями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3.2.2. Заказчик обязан обеспечить Исполнителю возможность беспрепятственного подъезда и маневрирования транспортного средства при погрузке Груза на пунктах загрузки и выгрузки.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3.2.3. Заказчик имеет право проверять в любое время ход и качество оказываемых Исполнителем услуг. При обнаружении недостатков, полностью или частично препятствующих перевозке Груза, Заказчик вправе по своему выбору: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от Исполнителя либо безвозмездного устранения недостатков, либо соразмерного уменьшения стоимости оплаты услуг, либо возмещения своих расходов на устранение недостатков Груза и/или возмещения убытков гибели Груза;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непосредственно удержать сумму понесенных им расходов на устранение данных недостатков из стоимости оплаты услуг, уведомив об этом Исполнителя;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потребовать досрочного расторжения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3.2.4. Заказчик вправе по требованию третьих лиц, с которыми находится в хозяйственных взаимоотношениях, в рамках исполнения собственных обязательств, действуя в их интересах, представлять последним запрашиваемые ими сведения и информацию относительно исполнения своего поручения, в том числе по хозяйственным связям, установленным с Исполнителем. К третьим лицам, указанным в настоящем пункте относятся лица, указываемые в графах «Грузоотправитель» и «Грузополучатель»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К запрашиваемой информации относится (включая, но не ограничиваясь): установочные и регистрационные документы Исполнителя; его биографические данные и реквизиты; сведения об использованном транспорте; показания учетов специальных приборов и навигационного оборудования; прочих регистрирующих устройств; отчеты и акты; прочая информация и сведения.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3.3. Стороны вправе назначать представителей, ответственных за исполнение настоящего Договора и уполномоченных представлять их по всем вопросам, связанным с оперативной деятельностью по Договору, в том числе по вопросам согласования условий оказанных услуг, контроля над осуществлением погрузки, соблюдения в области охраны здоровья, технике безопасности и охраны окружающей среды.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3.4. Стороны пришли к соглашению, что расходы на горюче-смазочные материалы, в том числе топливо относятся на счет Исполнителя.</w:t>
      </w:r>
    </w:p>
    <w:p w:rsidR="00EF2A2B" w:rsidRPr="00EF2A2B" w:rsidRDefault="00EF2A2B">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3.5 </w:t>
      </w:r>
      <w:r w:rsidRPr="00EF2A2B">
        <w:rPr>
          <w:rFonts w:ascii="Times New Roman" w:eastAsia="Times New Roman" w:hAnsi="Times New Roman" w:cs="Times New Roman"/>
          <w:iCs/>
          <w:sz w:val="24"/>
          <w:szCs w:val="24"/>
        </w:rPr>
        <w:t xml:space="preserve">Стороны пришли к соглашению, что при осуществлении любого количества перевозок в календарном месяце, </w:t>
      </w:r>
      <w:r>
        <w:rPr>
          <w:rFonts w:ascii="Times New Roman" w:eastAsia="Times New Roman" w:hAnsi="Times New Roman" w:cs="Times New Roman"/>
          <w:iCs/>
          <w:sz w:val="24"/>
          <w:szCs w:val="24"/>
        </w:rPr>
        <w:t>Заказчик</w:t>
      </w:r>
      <w:r w:rsidRPr="00EF2A2B">
        <w:rPr>
          <w:rFonts w:ascii="Times New Roman" w:eastAsia="Times New Roman" w:hAnsi="Times New Roman" w:cs="Times New Roman"/>
          <w:iCs/>
          <w:sz w:val="24"/>
          <w:szCs w:val="24"/>
        </w:rPr>
        <w:t xml:space="preserve"> обязуется в срок до 10 числа месяца следующего за отчетным, направлять посредством почтовой корреспонденции по реквизитам, указанным в разделе 11 настоящего договора другой стороне акт выполненных работ, а </w:t>
      </w:r>
      <w:r>
        <w:rPr>
          <w:rFonts w:ascii="Times New Roman" w:eastAsia="Times New Roman" w:hAnsi="Times New Roman" w:cs="Times New Roman"/>
          <w:iCs/>
          <w:sz w:val="24"/>
          <w:szCs w:val="24"/>
        </w:rPr>
        <w:t>Исполнитель</w:t>
      </w:r>
      <w:r w:rsidRPr="00EF2A2B">
        <w:rPr>
          <w:rFonts w:ascii="Times New Roman" w:eastAsia="Times New Roman" w:hAnsi="Times New Roman" w:cs="Times New Roman"/>
          <w:iCs/>
          <w:sz w:val="24"/>
          <w:szCs w:val="24"/>
        </w:rPr>
        <w:t xml:space="preserve"> подписать его и вернуть </w:t>
      </w:r>
      <w:r>
        <w:rPr>
          <w:rFonts w:ascii="Times New Roman" w:eastAsia="Times New Roman" w:hAnsi="Times New Roman" w:cs="Times New Roman"/>
          <w:iCs/>
          <w:sz w:val="24"/>
          <w:szCs w:val="24"/>
        </w:rPr>
        <w:t>Заказчику</w:t>
      </w:r>
      <w:r w:rsidRPr="00EF2A2B">
        <w:rPr>
          <w:rFonts w:ascii="Times New Roman" w:eastAsia="Times New Roman" w:hAnsi="Times New Roman" w:cs="Times New Roman"/>
          <w:iCs/>
          <w:sz w:val="24"/>
          <w:szCs w:val="24"/>
        </w:rPr>
        <w:t xml:space="preserve"> в соответствии с условиями договора.</w:t>
      </w:r>
    </w:p>
    <w:p w:rsidR="009260E5" w:rsidRDefault="009260E5">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4. Требования к транспортному средству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4.1. Исполнитель обязуется оказывать услуги перевозки автотранспортом, удовлетворяющем следующим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КАМАЗы, </w:t>
      </w:r>
      <w:proofErr w:type="spellStart"/>
      <w:r>
        <w:rPr>
          <w:rFonts w:ascii="Times New Roman" w:eastAsia="Times New Roman" w:hAnsi="Times New Roman" w:cs="Times New Roman"/>
          <w:iCs/>
          <w:sz w:val="24"/>
          <w:szCs w:val="24"/>
        </w:rPr>
        <w:t>УРАЛы</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МАЗы</w:t>
      </w:r>
      <w:proofErr w:type="spellEnd"/>
      <w:r>
        <w:rPr>
          <w:rFonts w:ascii="Times New Roman" w:eastAsia="Times New Roman" w:hAnsi="Times New Roman" w:cs="Times New Roman"/>
          <w:iCs/>
          <w:sz w:val="24"/>
          <w:szCs w:val="24"/>
        </w:rPr>
        <w:t>, тягачи с полуприцепом и аналогичные автомобили, включая импортного производства, оборудованные системой Эра-ГЛОНАСС, тахографом, в состоянии пригодном для перевозки сыпучих грузов и отвечающим санитарным требованиям;</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 габаритные размеры должны отвечать требованиям безопасности и не создавать любых ограничений другим участникам дорожного движения, а также не попадать под требования норм, обязывающих осуществление управления транспортным средством с привлечением сопровождающего автотранспорта-конвоя в виду превышение допустимых установленных габаритов;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разгрузка Груза: опрокидывание либо подъемные борта по правой стороне;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кузов и борта машин должны быть целостными и исключать потери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днище кузова выполнено из гладкого листового материала.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4.2. Кузова автотранспортных средств должны быть сухими, чистыми, свободными от посторонних предметов и запахов, исключающими потери Груза, а также оборудованы подходящими по размеру водонепроницаемыми пологами, исключающими потери Груза при перевозке.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4.3. Автотранспортные средства должны быть укомплектованы инструментами, необходимыми для зачистки кузовов и удаления скапливающейся в пологах воды.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4.4. Транспортные средства должны быть всегда укрыты пологами, вне зависимости от погодных условий и наличия в них Груза. Полог(а) снимаются только для осуществления погрузки, выгрузки, досмотра Груза и уборки.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5. Цена Договора и порядок расчетов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5.1. Стоимость услуги перевозки рассчитывается исходя из вида сельскохозяйственной культуры Груза, перевозимого тоннажа и расстояния от места погрузи до места выгрузки. Стоимость услуги перевозки сыпучих грузов определяется конъюнктурой рынка, и является договорной, согласованной Сторонами. Оплата услуг перевозки Груза производится по безналичной форме расчетов, в российских рублях, без учета НДС, за фактически оказанные услуги. Стоимость услуг указывается </w:t>
      </w:r>
      <w:r w:rsidR="008134D5">
        <w:rPr>
          <w:rFonts w:ascii="Times New Roman" w:eastAsia="Times New Roman" w:hAnsi="Times New Roman" w:cs="Times New Roman"/>
          <w:iCs/>
          <w:sz w:val="24"/>
          <w:szCs w:val="24"/>
        </w:rPr>
        <w:t xml:space="preserve">посредством программного обеспечения </w:t>
      </w:r>
      <w:r w:rsidR="00514A35">
        <w:rPr>
          <w:rFonts w:ascii="Times New Roman" w:eastAsia="Times New Roman" w:hAnsi="Times New Roman" w:cs="Times New Roman"/>
          <w:iCs/>
          <w:sz w:val="24"/>
          <w:szCs w:val="24"/>
        </w:rPr>
        <w:t>Заказчика</w:t>
      </w:r>
      <w:r w:rsidR="008134D5">
        <w:rPr>
          <w:rFonts w:ascii="Times New Roman" w:eastAsia="Times New Roman" w:hAnsi="Times New Roman" w:cs="Times New Roman"/>
          <w:iCs/>
          <w:sz w:val="24"/>
          <w:szCs w:val="24"/>
        </w:rPr>
        <w:t xml:space="preserve"> для мобильных устройств и на Сайте в сети Интернет (далее по тексту – «Сервис»)</w:t>
      </w:r>
      <w:r>
        <w:rPr>
          <w:rFonts w:ascii="Times New Roman" w:eastAsia="Times New Roman" w:hAnsi="Times New Roman" w:cs="Times New Roman"/>
          <w:iCs/>
          <w:sz w:val="24"/>
          <w:szCs w:val="24"/>
        </w:rPr>
        <w:t>.</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5.2. Расчет за оказанные услуги производится в течение 2-х рабочих банковских дней с момента фактически оказанных услуг по перевозке сыпучих грузов, но исключительно после предоставления Заказчику бумажных оригиналов подтверждающих документов: счета-фактуры, реестра перевозок, товарно-транспортных накладных.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В случае не предоставления вышеуказанных документов в пятидневный срок, Заказчик вправе не оплачивать стоимость услуг до момента их предоставления без применения каких-либо штрафных санкций и претензий к нему со стороны Исполнителя.</w:t>
      </w:r>
    </w:p>
    <w:p w:rsidR="00F326A8" w:rsidRDefault="00F60D29">
      <w:pPr>
        <w:pStyle w:val="1"/>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Датой оплаты услуг Исполнителя считается день списания денежных средств с расчетного счета Заказчика.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5.3. Стороны вправе согласовать иной порядок расчета, который определяется по заключенному дополнительному соглашению к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6. Ответственность Сторон</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 Применимым правом по Договору является право Российской Федерации.</w:t>
      </w:r>
    </w:p>
    <w:p w:rsidR="00F326A8" w:rsidRDefault="00F60D29">
      <w:pPr>
        <w:pStyle w:val="1"/>
        <w:jc w:val="both"/>
        <w:rPr>
          <w:rFonts w:ascii="Times New Roman" w:eastAsia="Times New Roman" w:hAnsi="Times New Roman" w:cs="Times New Roman"/>
          <w:iCs/>
          <w:sz w:val="24"/>
          <w:szCs w:val="24"/>
        </w:rPr>
      </w:pPr>
      <w:bookmarkStart w:id="7" w:name="p06_2"/>
      <w:r>
        <w:rPr>
          <w:rFonts w:ascii="Times New Roman" w:eastAsia="Times New Roman" w:hAnsi="Times New Roman" w:cs="Times New Roman"/>
          <w:iCs/>
          <w:sz w:val="24"/>
          <w:szCs w:val="24"/>
        </w:rPr>
        <w:t>6.2. </w:t>
      </w:r>
      <w:bookmarkEnd w:id="7"/>
      <w:r>
        <w:rPr>
          <w:rFonts w:ascii="Times New Roman" w:eastAsia="Times New Roman" w:hAnsi="Times New Roman" w:cs="Times New Roman"/>
          <w:iCs/>
          <w:sz w:val="24"/>
          <w:szCs w:val="24"/>
        </w:rPr>
        <w:t>Стороны несут ответственность за неисполнение или ненадлежащее исполнение своих обязательств в соответствии с Договором 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6.3. Исполнитель несет имущественную ответственность за сохранность Груза. В случае совершения дорожно-транспортного происшествия с участием транспортного средства Исполнителя, повлекшего за собой ухудшение качества Груза либо его частичную или полную утрату, хищения либо иной утраты Груза Исполнитель обязан возместить Заказчику стоимость Груза, либо затрат, понесенных Заказчиком на восстановление Груза. Такая оплата должна быть произведена Исполнителем на расчетный счет Заказчика в течение 3-х рабочих дней. В случае просрочки оплаты понесенных Заказчиком убытков, на Исполнителя возлагаются штрафные санкции в размере 0,1% от суммы подлежащей возмещению за каждый день просрочки ее уплаты.</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6.4. В случае, если при выгрузке Груза, его объем будет меньше объема, указанного в </w:t>
      </w:r>
      <w:proofErr w:type="spellStart"/>
      <w:r>
        <w:rPr>
          <w:rFonts w:ascii="Times New Roman" w:eastAsia="Times New Roman" w:hAnsi="Times New Roman" w:cs="Times New Roman"/>
          <w:iCs/>
          <w:sz w:val="24"/>
          <w:szCs w:val="24"/>
        </w:rPr>
        <w:t>грузосопроводительных</w:t>
      </w:r>
      <w:proofErr w:type="spellEnd"/>
      <w:r>
        <w:rPr>
          <w:rFonts w:ascii="Times New Roman" w:eastAsia="Times New Roman" w:hAnsi="Times New Roman" w:cs="Times New Roman"/>
          <w:iCs/>
          <w:sz w:val="24"/>
          <w:szCs w:val="24"/>
        </w:rPr>
        <w:t xml:space="preserve"> документах при погрузке более чем на 0,2% от загруженного объема, </w:t>
      </w:r>
      <w:r>
        <w:rPr>
          <w:rFonts w:ascii="Times New Roman" w:eastAsia="Times New Roman" w:hAnsi="Times New Roman" w:cs="Times New Roman"/>
          <w:iCs/>
          <w:sz w:val="24"/>
          <w:szCs w:val="24"/>
        </w:rPr>
        <w:lastRenderedPageBreak/>
        <w:t>то разница удерживается Заказчиком из сумм, подлежащих оплате за оказанные услуги по перевозке, исходя из стоимости Груза, указанной в документах по его приобретению.</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6.5. Простой транспортного средства Исполнителя при погрузке либо выгрузке Груза, произошедший по вине Заказчика, оплачивается последним в размере 1 000 (Одна тысяча) рублей за 1 сутки простоя, согласно формуле, указанной в 3-м разделе настоящего Договора. Сутки погрузки и выгрузки при расчете не учитываются.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6.6. В случае невозможности загрузки транспорта Исполнителя в виду недостаточности Груза (порожний пробег), Заказчик производит Исполнителю компенсацию из расчета 10 рублей за 1 километр следования за расстояние до пункта погрузки.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6.7. Исполнитель возмещает Заказчику убытки (реальный ущерб и упущенную выгоду), причиненные в следствие неисполнения либо ненадлежащего исполнения своих обязательств. </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6.8. В случае нарушения установленных требований и норм по перевозке Груза (максимально допустимого тоннажа), Исполнитель самостоятельно и единолично несет ответственность и возмещает причиненный ущерб, а также компенсирует в полном объеме все убытки Заказчика, с этим связанные, если таковые будут иметь место быть.</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6.9. Заказчик несет ответственность перед Исполнителем за несвоевременную оплату стоимости оказанных услуг в виде неустойки в размере 0,1% от неуплаченной в срок суммы за каждый день просрочки.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6.10. Оплата штрафных санкций не освобождает Стороны от исполнения обязательств по Договору.</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6.11. Стороны договорились о неприменение друг к другу </w:t>
      </w:r>
      <w:r>
        <w:rPr>
          <w:rFonts w:ascii="Times New Roman" w:hAnsi="Times New Roman" w:cs="Times New Roman"/>
          <w:sz w:val="24"/>
          <w:szCs w:val="24"/>
        </w:rPr>
        <w:t xml:space="preserve">взыскания процентов по денежным обязательствам, предусмотренным </w:t>
      </w:r>
      <w:r>
        <w:rPr>
          <w:rFonts w:ascii="Times New Roman" w:eastAsia="Times New Roman" w:hAnsi="Times New Roman" w:cs="Times New Roman"/>
          <w:iCs/>
          <w:sz w:val="24"/>
          <w:szCs w:val="24"/>
        </w:rPr>
        <w:t>ст.317.1 ГК РФ.</w:t>
      </w:r>
      <w:r>
        <w:rPr>
          <w:rFonts w:ascii="Times New Roman" w:hAnsi="Times New Roman" w:cs="Times New Roman"/>
          <w:sz w:val="24"/>
          <w:szCs w:val="24"/>
        </w:rPr>
        <w:t xml:space="preserve"> </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7. Форс-мажор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7.1. Стороны освобождаются от ответственности за полное или частичное неисполнение обязательств по Договору либо ненадлежащее исполнение своих обязательств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 либо находящихся вне их контроля при условии соблюдения той степени заботливости и осмотрительности, какая требовалась для надлежащего исполнения соответствующих обязательств, и принятия для этого всех необходимых мер.</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7.2. Сторона, которая не может выполнить обязательства по Договору в следствие наступления обстоятельств непреодолимой силы, должна при первой же возможности письменно известить другую Сторону по данным обстоятельствам, с предоставлением обосновывающих документов, выданных компетентными органами.</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7.3. Стороны признают, что неплатежеспособность Сторон не является форс-мажорным обстоятельством.</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8. Конфиденциальность</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8.1. </w:t>
      </w:r>
      <w:r>
        <w:rPr>
          <w:rFonts w:ascii="Times New Roman" w:hAnsi="Times New Roman" w:cs="Times New Roman"/>
          <w:sz w:val="24"/>
          <w:szCs w:val="24"/>
        </w:rPr>
        <w:t xml:space="preserve">Настоящий Договор и все приложения к нему, являющиеся его </w:t>
      </w:r>
      <w:r>
        <w:rPr>
          <w:rFonts w:ascii="Times New Roman" w:eastAsia="Times New Roman" w:hAnsi="Times New Roman" w:cs="Times New Roman"/>
          <w:iCs/>
          <w:sz w:val="24"/>
          <w:szCs w:val="24"/>
        </w:rPr>
        <w:t xml:space="preserve">неотъемлемой частью (приложения к Договору, дополнительные соглашения, спецификации, заявки и т.п.), </w:t>
      </w:r>
      <w:r>
        <w:rPr>
          <w:rFonts w:ascii="Times New Roman" w:hAnsi="Times New Roman" w:cs="Times New Roman"/>
          <w:sz w:val="24"/>
          <w:szCs w:val="24"/>
        </w:rPr>
        <w:t>а также иная информация, полученная Сторонами при исполнении настоящего Договора, рассматривается как к</w:t>
      </w:r>
      <w:r>
        <w:rPr>
          <w:rFonts w:ascii="Times New Roman" w:eastAsia="Times New Roman" w:hAnsi="Times New Roman" w:cs="Times New Roman"/>
          <w:iCs/>
          <w:sz w:val="24"/>
          <w:szCs w:val="24"/>
        </w:rPr>
        <w:t xml:space="preserve">онфиденциальные </w:t>
      </w:r>
      <w:r>
        <w:rPr>
          <w:rFonts w:ascii="Times New Roman" w:hAnsi="Times New Roman" w:cs="Times New Roman"/>
          <w:sz w:val="24"/>
          <w:szCs w:val="24"/>
        </w:rPr>
        <w:t>документы (сведения) не подлежащие разглашению и раскрытию третьим лицам в течение всего срока действия настоящего Договора без предварительного письменного согласия на это другой Стороны, за исключением случаев необходимости предоставления соответствующей информации в соответствии с действующим законодательством РФ, и прямо указанных в настоящем Договоре.</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8.2. Исполнитель, подписывая настоящий Договор осознает и дает свое согласие на то, что Заказчик, в рамках исполнения собственных обязательств в хозяйственных отношениях с третьими лицами, вправе передавать последним любую запрашиваемую ими информацию относительно самого Исполнителя и его деятельности.</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9. Основания и порядок расторжения Договора</w:t>
      </w:r>
    </w:p>
    <w:p w:rsidR="00F326A8" w:rsidRDefault="00F60D29">
      <w:pPr>
        <w:pStyle w:val="1"/>
        <w:jc w:val="both"/>
        <w:rPr>
          <w:rFonts w:ascii="Times New Roman" w:eastAsia="Times New Roman" w:hAnsi="Times New Roman" w:cs="Times New Roman"/>
          <w:iCs/>
          <w:sz w:val="24"/>
          <w:szCs w:val="24"/>
        </w:rPr>
      </w:pPr>
      <w:bookmarkStart w:id="8" w:name="p07_1"/>
      <w:r>
        <w:rPr>
          <w:rFonts w:ascii="Times New Roman" w:eastAsia="Times New Roman" w:hAnsi="Times New Roman" w:cs="Times New Roman"/>
          <w:iCs/>
          <w:sz w:val="24"/>
          <w:szCs w:val="24"/>
        </w:rPr>
        <w:t>9.1. </w:t>
      </w:r>
      <w:bookmarkEnd w:id="8"/>
      <w:r>
        <w:rPr>
          <w:rFonts w:ascii="Times New Roman" w:eastAsia="Times New Roman" w:hAnsi="Times New Roman" w:cs="Times New Roman"/>
          <w:iCs/>
          <w:sz w:val="24"/>
          <w:szCs w:val="24"/>
        </w:rPr>
        <w:t>Договор может быть расторгнут как по соглашению Сторон, так и в одностороннем порядке по письменному требованию любой из Сторон по основаниям, предусмотренным Договором и/или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9.2. Расторжение Договора в одностороннем порядке производится только по письменному требованию Стороны в течение 30 календарных дней со дня получения другой Стороной такого требования.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10. Порядок разрешения споров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 Споры и разногласия по Договору Стороны обязуются по возможности урегулировать путем переговоров.</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10.2. Стороны согласились, что претензионный порядок рассмотрения споров является для Сторон обязательным. Претензионные письма направляются Сторонами нарочным либо заказным почтовым отправлением с уведомлением о вручении адресату по местонахождению Сторон. Направление Сторонами претензионных писем иным способом, не допускается. Срок рассмотрения претензионного письма составляет </w:t>
      </w:r>
      <w:proofErr w:type="gramStart"/>
      <w:r>
        <w:rPr>
          <w:rFonts w:ascii="Times New Roman" w:eastAsia="Times New Roman" w:hAnsi="Times New Roman" w:cs="Times New Roman"/>
          <w:iCs/>
          <w:sz w:val="24"/>
          <w:szCs w:val="24"/>
        </w:rPr>
        <w:t>10  рабочих</w:t>
      </w:r>
      <w:proofErr w:type="gramEnd"/>
      <w:r>
        <w:rPr>
          <w:rFonts w:ascii="Times New Roman" w:eastAsia="Times New Roman" w:hAnsi="Times New Roman" w:cs="Times New Roman"/>
          <w:iCs/>
          <w:sz w:val="24"/>
          <w:szCs w:val="24"/>
        </w:rPr>
        <w:t xml:space="preserve"> дней со дня его получения адресатом.</w:t>
      </w:r>
    </w:p>
    <w:p w:rsidR="00F326A8" w:rsidRDefault="00F60D29">
      <w:pPr>
        <w:pStyle w:val="1"/>
        <w:jc w:val="both"/>
        <w:rPr>
          <w:rFonts w:ascii="Times New Roman" w:eastAsia="Times New Roman" w:hAnsi="Times New Roman" w:cs="Times New Roman"/>
          <w:iCs/>
          <w:sz w:val="24"/>
          <w:szCs w:val="24"/>
        </w:rPr>
      </w:pPr>
      <w:bookmarkStart w:id="9" w:name="p08_5"/>
      <w:r>
        <w:rPr>
          <w:rFonts w:ascii="Times New Roman" w:eastAsia="Times New Roman" w:hAnsi="Times New Roman" w:cs="Times New Roman"/>
          <w:iCs/>
          <w:sz w:val="24"/>
          <w:szCs w:val="24"/>
        </w:rPr>
        <w:t>10.3. </w:t>
      </w:r>
      <w:bookmarkEnd w:id="9"/>
      <w:r>
        <w:rPr>
          <w:rFonts w:ascii="Times New Roman" w:eastAsia="Times New Roman" w:hAnsi="Times New Roman" w:cs="Times New Roman"/>
          <w:iCs/>
          <w:sz w:val="24"/>
          <w:szCs w:val="24"/>
        </w:rPr>
        <w:t>В случае невозможности урегулирования споров путем переговоров, а также в случае отсутствия ответа на претензионное письмо, Стороны вправе обратиться за защитой своих прав в Арбитражный суд Краснодарского края.</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iCs/>
          <w:sz w:val="24"/>
          <w:szCs w:val="24"/>
        </w:rPr>
      </w:pPr>
      <w:r>
        <w:rPr>
          <w:rFonts w:ascii="Times New Roman" w:eastAsia="Times New Roman" w:hAnsi="Times New Roman" w:cs="Times New Roman"/>
          <w:b/>
          <w:iCs/>
          <w:sz w:val="24"/>
          <w:szCs w:val="24"/>
        </w:rPr>
        <w:t>11. Заключительные положения и прочие условия</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 Все формулировки, термины и пункты (заголовки) настоящего Договора опираются на нормы Гражданского Кодекса РФ, приводятся для удобства пользования и толкования настоящего Договора, и не рассматриваются как положения, имеющие самостоятельное значение.</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11.2. </w:t>
      </w:r>
      <w:r>
        <w:rPr>
          <w:rFonts w:ascii="Times New Roman" w:eastAsia="Times New Roman" w:hAnsi="Times New Roman" w:cs="Times New Roman"/>
          <w:iCs/>
          <w:sz w:val="24"/>
          <w:szCs w:val="24"/>
        </w:rPr>
        <w:t>Вся переписка по предмету Договора, предшествующая его заключению, теряет юридическую силу со дня заключения настоящего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 Стороны подтверждают, что при исполнении (изменении, дополнении, прекращении) настоящего Договора, а также при ведении любой переписки, допускается использование аналогов собственноручной подписи Сторон. Стороны подтверждают, что все уведомления, сообщения, соглашения и документы в рамках исполнения Сторонами обязательств по Договору, подписанные аналогами собственноручной подписи Сторон, имеют юридическую силу и обязательны для исполнения Сторонами. Под аналогами собственноручной подписи Сторон понимаются уполномоченные адреса электронной почты и учетные данные на Сервисе. Стороны признают, что все уведомления, сообщения, соглашения, документы и письма, направленные с использованием уполномоченных адресов электронной почты Сторон, считаются направленными и подписанными Сторонами. Исполнитель признает, что все действия, совершенные от его имени с использованием Сервиса, считаются совершенные им лично.</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11.4.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11.5. </w:t>
      </w:r>
      <w:r>
        <w:rPr>
          <w:rFonts w:ascii="Times New Roman" w:hAnsi="Times New Roman" w:cs="Times New Roman"/>
          <w:sz w:val="24"/>
          <w:szCs w:val="24"/>
        </w:rPr>
        <w:t>Во всем остальном, что прямо не предусмотрено настоящим Договором и возникшими из него правоотношениями, Стороны руководствуются действующим законодательством РФ.</w:t>
      </w:r>
    </w:p>
    <w:p w:rsidR="00F326A8" w:rsidRDefault="00F60D29">
      <w:pPr>
        <w:pStyle w:val="1"/>
        <w:jc w:val="both"/>
        <w:rPr>
          <w:rFonts w:ascii="Times New Roman" w:eastAsia="Times New Roman" w:hAnsi="Times New Roman" w:cs="Times New Roman"/>
          <w:iCs/>
          <w:sz w:val="24"/>
          <w:szCs w:val="24"/>
        </w:rPr>
      </w:pPr>
      <w:r>
        <w:rPr>
          <w:rFonts w:ascii="Times New Roman" w:hAnsi="Times New Roman" w:cs="Times New Roman"/>
          <w:sz w:val="24"/>
          <w:szCs w:val="24"/>
        </w:rPr>
        <w:t xml:space="preserve">11.6. В случае изменения адреса или банковских реквизитов Стороны обязаны письменно уведомить об этом друг друга в течение 3 (Трех) рабочих дней с момента таких изменений. </w:t>
      </w:r>
    </w:p>
    <w:p w:rsidR="00F6269F" w:rsidRDefault="00F60D29">
      <w:pPr>
        <w:pStyle w:val="1"/>
        <w:jc w:val="both"/>
        <w:rPr>
          <w:ins w:id="10" w:author="Dmitry Vlasenkov" w:date="2019-02-27T15:56:00Z"/>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11.7. Все изменения и дополнения к Договору действительны, если они совершены в письменной форме и подписаны Сторонами. Соответствующие дополнительные соглашения становятся неотъемлемой частью Договора. </w:t>
      </w:r>
    </w:p>
    <w:p w:rsidR="00F326A8" w:rsidRDefault="00F60D29">
      <w:pPr>
        <w:pStyle w:val="1"/>
        <w:jc w:val="both"/>
        <w:rPr>
          <w:rFonts w:ascii="Times New Roman" w:hAnsi="Times New Roman" w:cs="Times New Roman"/>
          <w:sz w:val="24"/>
          <w:szCs w:val="24"/>
        </w:rPr>
      </w:pPr>
      <w:r>
        <w:rPr>
          <w:rFonts w:ascii="Times New Roman" w:eastAsia="Times New Roman" w:hAnsi="Times New Roman" w:cs="Times New Roman"/>
          <w:iCs/>
          <w:sz w:val="24"/>
          <w:szCs w:val="24"/>
        </w:rPr>
        <w:t>11.8.</w:t>
      </w:r>
      <w:r>
        <w:rPr>
          <w:rFonts w:ascii="Times New Roman" w:hAnsi="Times New Roman" w:cs="Times New Roman"/>
          <w:sz w:val="24"/>
          <w:szCs w:val="24"/>
        </w:rPr>
        <w:t xml:space="preserve"> В соответствии со ст.6 Федерального закона № 152-ФЗ «О персональных данных» от 27 июля 2006 года, Заказчик в период с момента заключения настоящего Договора и до сроков, установленных нормативными документами, в течение которых Заказчик обязан хранить </w:t>
      </w:r>
      <w:r>
        <w:rPr>
          <w:rFonts w:ascii="Times New Roman" w:hAnsi="Times New Roman" w:cs="Times New Roman"/>
          <w:sz w:val="24"/>
          <w:szCs w:val="24"/>
        </w:rPr>
        <w:lastRenderedPageBreak/>
        <w:t>информацию об Исполнителе в целях исполнения настоящего Договора и требований законодательства РФ обрабатывает данные Исполнителя как с помощью своих программно-аппаратных средств, так и без их использования. Под обработкой персональных данных понимаются действия (операции) с персональными данными,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и уничтожение персональных данных. Заказчик обеспечивает конфиденциальность и безопасность полученных персональных данных. Исполнитель вправе отозвать свое согласие на обработку персональных данных в части сбора данных при расторжении Договора. Согласие на сбор персональных данных прекращает свое действие по истечению срока действия настоящего Договора.</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11.9. Сторонами предусмотрена возможность обмена документами в электронном виде. Документы, переданные по факсу и/или электронной почте, признаются действительными при условии предоставления </w:t>
      </w:r>
      <w:r w:rsidR="00F6269F">
        <w:rPr>
          <w:rFonts w:ascii="Times New Roman" w:hAnsi="Times New Roman" w:cs="Times New Roman"/>
          <w:sz w:val="24"/>
          <w:szCs w:val="24"/>
        </w:rPr>
        <w:t>подлинников данных</w:t>
      </w:r>
      <w:r>
        <w:rPr>
          <w:rFonts w:ascii="Times New Roman" w:hAnsi="Times New Roman" w:cs="Times New Roman"/>
          <w:sz w:val="24"/>
          <w:szCs w:val="24"/>
        </w:rPr>
        <w:t xml:space="preserve"> документов в течение одного месяца после их отправки по факсу и/или по электронной почте.</w:t>
      </w:r>
    </w:p>
    <w:p w:rsidR="00F326A8" w:rsidRDefault="00F60D29">
      <w:pPr>
        <w:pStyle w:val="1"/>
        <w:jc w:val="both"/>
        <w:rPr>
          <w:rFonts w:ascii="Times New Roman" w:hAnsi="Times New Roman" w:cs="Times New Roman"/>
          <w:sz w:val="24"/>
          <w:szCs w:val="24"/>
        </w:rPr>
      </w:pPr>
      <w:r>
        <w:rPr>
          <w:rFonts w:ascii="Times New Roman" w:hAnsi="Times New Roman" w:cs="Times New Roman"/>
          <w:sz w:val="24"/>
          <w:szCs w:val="24"/>
        </w:rPr>
        <w:t xml:space="preserve">11.10. Ни одна сторона не имеет права передавать третьим лицам обязанности по настоящему Договору </w:t>
      </w:r>
      <w:r w:rsidR="00F6269F">
        <w:rPr>
          <w:rFonts w:ascii="Times New Roman" w:hAnsi="Times New Roman" w:cs="Times New Roman"/>
          <w:sz w:val="24"/>
          <w:szCs w:val="24"/>
        </w:rPr>
        <w:t>без письменного</w:t>
      </w:r>
      <w:r>
        <w:rPr>
          <w:rFonts w:ascii="Times New Roman" w:hAnsi="Times New Roman" w:cs="Times New Roman"/>
          <w:sz w:val="24"/>
          <w:szCs w:val="24"/>
        </w:rPr>
        <w:t xml:space="preserve"> согласия другой Стороны.  Стороны вправе производить уступку прав по настоящему Договору, опираясь на требования действующего гражданского законодательства РФ.</w:t>
      </w:r>
    </w:p>
    <w:p w:rsidR="00F326A8" w:rsidRDefault="00F60D29">
      <w:pPr>
        <w:pStyle w:val="1"/>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11.11. Договор составлен на русском языке в 2-х экземплярах, имеющих одинаковую юридическую силу, по одному для каждой из Сторон.</w:t>
      </w:r>
    </w:p>
    <w:p w:rsidR="00F326A8" w:rsidRDefault="00F326A8">
      <w:pPr>
        <w:pStyle w:val="1"/>
        <w:jc w:val="both"/>
        <w:rPr>
          <w:rFonts w:ascii="Times New Roman" w:eastAsia="Times New Roman" w:hAnsi="Times New Roman" w:cs="Times New Roman"/>
          <w:iCs/>
          <w:sz w:val="24"/>
          <w:szCs w:val="24"/>
        </w:rPr>
      </w:pPr>
    </w:p>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12. Адреса и реквизиты сторон</w:t>
      </w:r>
    </w:p>
    <w:p w:rsidR="00F326A8" w:rsidRDefault="00F326A8">
      <w:pPr>
        <w:pStyle w:val="1"/>
        <w:jc w:val="center"/>
        <w:rPr>
          <w:rFonts w:ascii="Times New Roman" w:eastAsia="Times New Roman" w:hAnsi="Times New Roman" w:cs="Times New Roman"/>
          <w:b/>
          <w:iCs/>
          <w:sz w:val="10"/>
          <w:szCs w:val="10"/>
        </w:rPr>
      </w:pPr>
    </w:p>
    <w:tbl>
      <w:tblPr>
        <w:tblStyle w:val="aa"/>
        <w:tblW w:w="9571" w:type="dxa"/>
        <w:tblLayout w:type="fixed"/>
        <w:tblLook w:val="04A0" w:firstRow="1" w:lastRow="0" w:firstColumn="1" w:lastColumn="0" w:noHBand="0" w:noVBand="1"/>
      </w:tblPr>
      <w:tblGrid>
        <w:gridCol w:w="4772"/>
        <w:gridCol w:w="4799"/>
      </w:tblGrid>
      <w:tr w:rsidR="00F326A8">
        <w:tc>
          <w:tcPr>
            <w:tcW w:w="4772" w:type="dxa"/>
          </w:tcPr>
          <w:p w:rsidR="00F326A8" w:rsidRDefault="00F60D29">
            <w:pPr>
              <w:pStyle w:val="1"/>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Исполнитель:</w:t>
            </w:r>
          </w:p>
          <w:p w:rsidR="00F326A8" w:rsidRDefault="00F60D29" w:rsidP="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Индивидуальный предприниматель</w:t>
            </w:r>
          </w:p>
          <w:p w:rsidR="00F326A8" w:rsidRDefault="00F326A8" w:rsidP="00F60D29">
            <w:pPr>
              <w:pStyle w:val="1"/>
              <w:rPr>
                <w:rFonts w:ascii="Times New Roman" w:eastAsia="Times New Roman" w:hAnsi="Times New Roman" w:cs="Times New Roman"/>
                <w:iCs/>
                <w:sz w:val="24"/>
                <w:szCs w:val="24"/>
              </w:rPr>
            </w:pPr>
          </w:p>
          <w:p w:rsidR="00B96D1C" w:rsidRPr="008862F5"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 </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passport</w:t>
            </w:r>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ИНН %</w:t>
            </w:r>
            <w:r>
              <w:rPr>
                <w:rFonts w:ascii="Times New Roman" w:eastAsia="Times New Roman" w:hAnsi="Times New Roman" w:cs="Times New Roman"/>
                <w:sz w:val="24"/>
                <w:szCs w:val="24"/>
                <w:lang w:val="en-US"/>
              </w:rPr>
              <w:t>inn</w:t>
            </w:r>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ОГРНИП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ogrn</w:t>
            </w:r>
            <w:proofErr w:type="spellEnd"/>
            <w:r w:rsidRPr="008862F5">
              <w:rPr>
                <w:rFonts w:ascii="Times New Roman" w:eastAsia="Times New Roman" w:hAnsi="Times New Roman" w:cs="Times New Roman"/>
                <w:sz w:val="24"/>
                <w:szCs w:val="24"/>
              </w:rPr>
              <w:t>%</w:t>
            </w:r>
          </w:p>
          <w:p w:rsid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для корреспонденции:</w:t>
            </w:r>
          </w:p>
          <w:p w:rsidR="00B96D1C" w:rsidRPr="00B96D1C" w:rsidRDefault="00B96D1C" w:rsidP="00B96D1C">
            <w:pPr>
              <w:pStyle w:val="1"/>
              <w:rPr>
                <w:rFonts w:ascii="Times New Roman" w:eastAsia="Times New Roman" w:hAnsi="Times New Roman" w:cs="Times New Roman"/>
                <w:sz w:val="24"/>
                <w:szCs w:val="24"/>
              </w:rPr>
            </w:pPr>
            <w:r w:rsidRPr="00B96D1C">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address</w:t>
            </w:r>
            <w:r w:rsidRPr="00B96D1C">
              <w:rPr>
                <w:rFonts w:ascii="Times New Roman" w:eastAsia="Times New Roman" w:hAnsi="Times New Roman" w:cs="Times New Roman"/>
                <w:sz w:val="24"/>
                <w:szCs w:val="24"/>
              </w:rPr>
              <w:t>%</w:t>
            </w:r>
          </w:p>
          <w:p w:rsidR="00B96D1C" w:rsidRPr="00B96D1C" w:rsidRDefault="00B96D1C" w:rsidP="00B96D1C">
            <w:pPr>
              <w:pStyle w:val="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контактный</w:t>
            </w:r>
            <w:proofErr w:type="gramEnd"/>
            <w:r w:rsidRPr="00B96D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телефон</w:t>
            </w:r>
            <w:r w:rsidRPr="00B96D1C">
              <w:rPr>
                <w:rFonts w:ascii="Times New Roman" w:eastAsia="Times New Roman" w:hAnsi="Times New Roman" w:cs="Times New Roman"/>
                <w:sz w:val="24"/>
                <w:szCs w:val="24"/>
              </w:rPr>
              <w:t>: %</w:t>
            </w:r>
            <w:r>
              <w:rPr>
                <w:rFonts w:ascii="Times New Roman" w:eastAsia="Times New Roman" w:hAnsi="Times New Roman" w:cs="Times New Roman"/>
                <w:sz w:val="24"/>
                <w:szCs w:val="24"/>
                <w:lang w:val="en-US"/>
              </w:rPr>
              <w:t>phone</w:t>
            </w:r>
            <w:r w:rsidRPr="00B96D1C">
              <w:rPr>
                <w:rFonts w:ascii="Times New Roman" w:eastAsia="Times New Roman" w:hAnsi="Times New Roman" w:cs="Times New Roman"/>
                <w:sz w:val="24"/>
                <w:szCs w:val="24"/>
              </w:rPr>
              <w:t>%</w:t>
            </w:r>
          </w:p>
          <w:p w:rsidR="00B96D1C" w:rsidRPr="00B96D1C" w:rsidRDefault="00B96D1C" w:rsidP="00B96D1C">
            <w:pPr>
              <w:pStyle w:val="1"/>
              <w:rPr>
                <w:rFonts w:ascii="Times New Roman" w:eastAsia="Times New Roman" w:hAnsi="Times New Roman" w:cs="Times New Roman"/>
                <w:sz w:val="24"/>
                <w:szCs w:val="24"/>
              </w:rPr>
            </w:pPr>
            <w:r>
              <w:rPr>
                <w:rFonts w:ascii="Times New Roman" w:eastAsia="Times New Roman" w:hAnsi="Times New Roman" w:cs="Times New Roman"/>
                <w:iCs/>
                <w:sz w:val="24"/>
                <w:szCs w:val="24"/>
                <w:lang w:val="en-US"/>
              </w:rPr>
              <w:t>e</w:t>
            </w:r>
            <w:r w:rsidRPr="00B96D1C">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sidRPr="00B96D1C">
              <w:rPr>
                <w:rFonts w:ascii="Times New Roman" w:eastAsia="Times New Roman" w:hAnsi="Times New Roman" w:cs="Times New Roman"/>
                <w:iCs/>
                <w:sz w:val="24"/>
                <w:szCs w:val="24"/>
              </w:rPr>
              <w:t>: %</w:t>
            </w:r>
            <w:r>
              <w:rPr>
                <w:rFonts w:ascii="Times New Roman" w:eastAsia="Times New Roman" w:hAnsi="Times New Roman" w:cs="Times New Roman"/>
                <w:iCs/>
                <w:sz w:val="24"/>
                <w:szCs w:val="24"/>
                <w:lang w:val="en-US"/>
              </w:rPr>
              <w:t>email</w:t>
            </w:r>
            <w:r w:rsidRPr="00B96D1C">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B96D1C" w:rsidRPr="008862F5" w:rsidRDefault="00B96D1C" w:rsidP="00B96D1C">
            <w:pPr>
              <w:pStyle w:val="1"/>
              <w:rPr>
                <w:rFonts w:ascii="Times New Roman" w:eastAsia="Times New Roman" w:hAnsi="Times New Roman" w:cs="Times New Roman"/>
                <w:iCs/>
                <w:sz w:val="24"/>
                <w:szCs w:val="24"/>
              </w:rPr>
            </w:pP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bankName</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БИК</w:t>
            </w:r>
            <w:r w:rsidRPr="008862F5">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lang w:val="en-US"/>
              </w:rPr>
              <w:t>bik</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iCs/>
                <w:sz w:val="24"/>
                <w:szCs w:val="24"/>
              </w:rPr>
            </w:pPr>
            <w:proofErr w:type="gramStart"/>
            <w:r>
              <w:rPr>
                <w:rFonts w:ascii="Times New Roman" w:eastAsia="Times New Roman" w:hAnsi="Times New Roman" w:cs="Times New Roman"/>
                <w:iCs/>
                <w:sz w:val="24"/>
                <w:szCs w:val="24"/>
              </w:rPr>
              <w:t>к</w:t>
            </w:r>
            <w:proofErr w:type="gramEnd"/>
            <w:r>
              <w:rPr>
                <w:rFonts w:ascii="Times New Roman" w:eastAsia="Times New Roman" w:hAnsi="Times New Roman" w:cs="Times New Roman"/>
                <w:iCs/>
                <w:sz w:val="24"/>
                <w:szCs w:val="24"/>
              </w:rPr>
              <w:t xml:space="preserve">/с </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ks</w:t>
            </w:r>
            <w:proofErr w:type="spellEnd"/>
            <w:r w:rsidRPr="008862F5">
              <w:rPr>
                <w:rFonts w:ascii="Times New Roman" w:eastAsia="Times New Roman" w:hAnsi="Times New Roman" w:cs="Times New Roman"/>
                <w:iCs/>
                <w:sz w:val="24"/>
                <w:szCs w:val="24"/>
              </w:rPr>
              <w:t>%</w:t>
            </w:r>
          </w:p>
          <w:p w:rsidR="00B96D1C" w:rsidRDefault="00B96D1C" w:rsidP="00B96D1C">
            <w:pPr>
              <w:pStyle w:val="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р</w:t>
            </w:r>
            <w:proofErr w:type="gramEnd"/>
            <w:r>
              <w:rPr>
                <w:rFonts w:ascii="Times New Roman" w:eastAsia="Times New Roman" w:hAnsi="Times New Roman" w:cs="Times New Roman"/>
                <w:sz w:val="24"/>
                <w:szCs w:val="24"/>
              </w:rPr>
              <w:t xml:space="preserve">/с </w:t>
            </w:r>
            <w:r w:rsidRPr="008862F5">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rs</w:t>
            </w:r>
            <w:proofErr w:type="spellEnd"/>
            <w:r w:rsidRPr="008862F5">
              <w:rPr>
                <w:rFonts w:ascii="Times New Roman" w:eastAsia="Times New Roman" w:hAnsi="Times New Roman" w:cs="Times New Roman"/>
                <w:sz w:val="24"/>
                <w:szCs w:val="24"/>
              </w:rPr>
              <w:t>%</w:t>
            </w:r>
          </w:p>
          <w:p w:rsidR="00F326A8" w:rsidRDefault="00F326A8">
            <w:pPr>
              <w:pStyle w:val="1"/>
              <w:jc w:val="both"/>
              <w:rPr>
                <w:rFonts w:ascii="Times New Roman" w:eastAsia="Times New Roman" w:hAnsi="Times New Roman" w:cs="Times New Roman"/>
                <w:sz w:val="24"/>
                <w:szCs w:val="24"/>
              </w:rPr>
            </w:pPr>
            <w:bookmarkStart w:id="11" w:name="_GoBack"/>
            <w:bookmarkEnd w:id="11"/>
          </w:p>
          <w:p w:rsidR="00F326A8" w:rsidRDefault="00F326A8">
            <w:pPr>
              <w:pStyle w:val="1"/>
              <w:jc w:val="both"/>
              <w:rPr>
                <w:rFonts w:ascii="Times New Roman" w:eastAsia="Times New Roman" w:hAnsi="Times New Roman" w:cs="Times New Roman"/>
                <w:sz w:val="24"/>
                <w:szCs w:val="24"/>
              </w:rPr>
            </w:pPr>
          </w:p>
          <w:p w:rsidR="00F326A8" w:rsidRDefault="00F60D29">
            <w:pPr>
              <w:pStyle w:val="1"/>
              <w:jc w:val="both"/>
              <w:rPr>
                <w:rFonts w:ascii="Times New Roman" w:eastAsia="Times New Roman" w:hAnsi="Times New Roman" w:cs="Times New Roman"/>
                <w:sz w:val="24"/>
                <w:szCs w:val="24"/>
              </w:rPr>
            </w:pPr>
            <w:bookmarkStart w:id="12" w:name="_Hlk490467581"/>
            <w:r>
              <w:rPr>
                <w:rFonts w:ascii="Times New Roman" w:eastAsia="Times New Roman" w:hAnsi="Times New Roman" w:cs="Times New Roman"/>
                <w:sz w:val="24"/>
                <w:szCs w:val="24"/>
              </w:rPr>
              <w:t xml:space="preserve">Индивидуальный предприниматель </w:t>
            </w:r>
          </w:p>
          <w:p w:rsidR="00F326A8" w:rsidRDefault="00F326A8">
            <w:pPr>
              <w:pStyle w:val="1"/>
              <w:jc w:val="both"/>
              <w:rPr>
                <w:rFonts w:ascii="Times New Roman" w:eastAsia="Times New Roman" w:hAnsi="Times New Roman" w:cs="Times New Roman"/>
                <w:sz w:val="24"/>
                <w:szCs w:val="24"/>
              </w:rPr>
            </w:pPr>
          </w:p>
          <w:p w:rsidR="005D1702" w:rsidRDefault="005D1702">
            <w:pPr>
              <w:pStyle w:val="1"/>
              <w:jc w:val="center"/>
              <w:rPr>
                <w:rFonts w:ascii="Times New Roman" w:eastAsia="Times New Roman" w:hAnsi="Times New Roman" w:cs="Times New Roman"/>
                <w:sz w:val="24"/>
                <w:szCs w:val="24"/>
              </w:rPr>
            </w:pP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26A8" w:rsidRDefault="00F60D29">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bookmarkEnd w:id="12"/>
          </w:p>
        </w:tc>
        <w:tc>
          <w:tcPr>
            <w:tcW w:w="4799" w:type="dxa"/>
          </w:tcPr>
          <w:p w:rsidR="00F326A8" w:rsidRDefault="00F60D29">
            <w:pPr>
              <w:pStyle w:v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Заказчик:</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ООО «ПОТОК» </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Юридический и фактический адрес: Краснодарский край, г. Новороссийск, ул. </w:t>
            </w:r>
            <w:proofErr w:type="gramStart"/>
            <w:r>
              <w:rPr>
                <w:rFonts w:ascii="Times New Roman" w:eastAsia="Times New Roman" w:hAnsi="Times New Roman" w:cs="Times New Roman"/>
                <w:sz w:val="24"/>
                <w:szCs w:val="24"/>
              </w:rPr>
              <w:t xml:space="preserve">Энгельса, </w:t>
            </w:r>
            <w:r>
              <w:rPr>
                <w:rFonts w:ascii="Times New Roman" w:eastAsia="Times New Roman" w:hAnsi="Times New Roman" w:cs="Times New Roman"/>
                <w:iCs/>
                <w:sz w:val="24"/>
                <w:szCs w:val="24"/>
              </w:rPr>
              <w:t xml:space="preserve"> </w:t>
            </w:r>
            <w:r>
              <w:rPr>
                <w:sz w:val="23"/>
                <w:szCs w:val="23"/>
              </w:rPr>
              <w:t>7</w:t>
            </w:r>
            <w:proofErr w:type="gramEnd"/>
            <w:r>
              <w:rPr>
                <w:sz w:val="23"/>
                <w:szCs w:val="23"/>
              </w:rPr>
              <w:t>/16 А офис 315</w:t>
            </w:r>
          </w:p>
          <w:p w:rsidR="00F326A8" w:rsidRDefault="00F60D29">
            <w:pPr>
              <w:pStyle w:val="1"/>
              <w:rPr>
                <w:rFonts w:ascii="Times New Roman" w:eastAsia="Times New Roman" w:hAnsi="Times New Roman" w:cs="Times New Roman"/>
                <w:sz w:val="24"/>
                <w:szCs w:val="24"/>
              </w:rPr>
            </w:pPr>
            <w:r>
              <w:rPr>
                <w:rFonts w:ascii="Times New Roman" w:eastAsia="Times New Roman" w:hAnsi="Times New Roman" w:cs="Times New Roman"/>
                <w:sz w:val="24"/>
                <w:szCs w:val="24"/>
              </w:rPr>
              <w:t>Телефон</w:t>
            </w:r>
            <w:r w:rsidRPr="008862F5">
              <w:rPr>
                <w:rFonts w:ascii="Times New Roman" w:eastAsia="Times New Roman" w:hAnsi="Times New Roman" w:cs="Times New Roman"/>
                <w:sz w:val="24"/>
                <w:szCs w:val="24"/>
              </w:rPr>
              <w:t xml:space="preserve"> +7(</w:t>
            </w:r>
            <w:r>
              <w:rPr>
                <w:rFonts w:ascii="Times New Roman" w:eastAsia="Times New Roman" w:hAnsi="Times New Roman" w:cs="Times New Roman"/>
                <w:sz w:val="24"/>
                <w:szCs w:val="24"/>
              </w:rPr>
              <w:t>953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093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r w:rsidRP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93</w:t>
            </w: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lang w:val="en-US"/>
              </w:rPr>
              <w:t>e</w:t>
            </w:r>
            <w:r>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mail</w:t>
            </w:r>
            <w:r>
              <w:rPr>
                <w:rFonts w:ascii="Times New Roman" w:eastAsia="Times New Roman" w:hAnsi="Times New Roman" w:cs="Times New Roman"/>
                <w:iCs/>
                <w:sz w:val="24"/>
                <w:szCs w:val="24"/>
              </w:rPr>
              <w:t>:</w:t>
            </w:r>
            <w:r w:rsidRPr="008862F5">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en-US"/>
              </w:rPr>
              <w:t>info</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potok</w:t>
            </w:r>
            <w:proofErr w:type="spellEnd"/>
            <w:r w:rsidRPr="008862F5">
              <w:rPr>
                <w:rFonts w:ascii="Times New Roman" w:eastAsia="Times New Roman" w:hAnsi="Times New Roman" w:cs="Times New Roman"/>
                <w:iCs/>
                <w:sz w:val="24"/>
                <w:szCs w:val="24"/>
              </w:rPr>
              <w:t>-</w:t>
            </w:r>
            <w:r>
              <w:rPr>
                <w:rFonts w:ascii="Times New Roman" w:eastAsia="Times New Roman" w:hAnsi="Times New Roman" w:cs="Times New Roman"/>
                <w:iCs/>
                <w:sz w:val="24"/>
                <w:szCs w:val="24"/>
                <w:lang w:val="en-US"/>
              </w:rPr>
              <w:t>online</w:t>
            </w:r>
            <w:r w:rsidRPr="008862F5">
              <w:rPr>
                <w:rFonts w:ascii="Times New Roman" w:eastAsia="Times New Roman" w:hAnsi="Times New Roman" w:cs="Times New Roman"/>
                <w:iCs/>
                <w:sz w:val="24"/>
                <w:szCs w:val="24"/>
              </w:rPr>
              <w:t>.</w:t>
            </w:r>
            <w:proofErr w:type="spellStart"/>
            <w:r>
              <w:rPr>
                <w:rFonts w:ascii="Times New Roman" w:eastAsia="Times New Roman" w:hAnsi="Times New Roman" w:cs="Times New Roman"/>
                <w:iCs/>
                <w:sz w:val="24"/>
                <w:szCs w:val="24"/>
                <w:lang w:val="en-US"/>
              </w:rPr>
              <w:t>ru</w:t>
            </w:r>
            <w:proofErr w:type="spellEnd"/>
          </w:p>
          <w:p w:rsidR="00F326A8" w:rsidRDefault="00F60D29">
            <w:pPr>
              <w:suppressAutoHyphens/>
              <w:rPr>
                <w:lang w:eastAsia="ar-SA"/>
              </w:rPr>
            </w:pPr>
            <w:r>
              <w:rPr>
                <w:lang w:eastAsia="ar-SA"/>
              </w:rPr>
              <w:t>ИНН: 2315996340</w:t>
            </w:r>
          </w:p>
          <w:p w:rsidR="00F326A8" w:rsidRDefault="00F60D29">
            <w:pPr>
              <w:suppressAutoHyphens/>
              <w:rPr>
                <w:lang w:eastAsia="ar-SA"/>
              </w:rPr>
            </w:pPr>
            <w:r>
              <w:rPr>
                <w:lang w:eastAsia="ar-SA"/>
              </w:rPr>
              <w:t>КПП: 231501001</w:t>
            </w:r>
          </w:p>
          <w:p w:rsidR="00F326A8" w:rsidRDefault="00F60D29">
            <w:pPr>
              <w:suppressAutoHyphens/>
              <w:rPr>
                <w:lang w:eastAsia="ar-SA"/>
              </w:rPr>
            </w:pPr>
            <w:r>
              <w:rPr>
                <w:lang w:eastAsia="ar-SA"/>
              </w:rPr>
              <w:t>ОГРН: 1172375055643</w:t>
            </w:r>
          </w:p>
          <w:p w:rsidR="00F326A8" w:rsidRDefault="00F60D29">
            <w:pPr>
              <w:suppressAutoHyphens/>
              <w:rPr>
                <w:lang w:eastAsia="ar-SA"/>
              </w:rPr>
            </w:pPr>
            <w:r>
              <w:rPr>
                <w:lang w:eastAsia="ar-SA"/>
              </w:rPr>
              <w:t xml:space="preserve">ОКПО: </w:t>
            </w:r>
            <w:r w:rsidRPr="008862F5">
              <w:rPr>
                <w:lang w:eastAsia="ar-SA"/>
              </w:rPr>
              <w:t>16488653</w:t>
            </w:r>
          </w:p>
          <w:p w:rsidR="00F326A8" w:rsidRDefault="00F326A8">
            <w:pPr>
              <w:pStyle w:val="1"/>
              <w:rPr>
                <w:rFonts w:ascii="Times New Roman" w:eastAsia="Times New Roman" w:hAnsi="Times New Roman" w:cs="Times New Roman"/>
                <w:iCs/>
                <w:sz w:val="24"/>
                <w:szCs w:val="24"/>
              </w:rPr>
            </w:pPr>
          </w:p>
          <w:p w:rsidR="00F326A8" w:rsidRDefault="00F60D29">
            <w:pPr>
              <w:pStyle w:val="1"/>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Банковские реквизиты:</w:t>
            </w:r>
          </w:p>
          <w:p w:rsidR="00F326A8" w:rsidRDefault="00F60D29">
            <w:pPr>
              <w:suppressAutoHyphens/>
              <w:rPr>
                <w:lang w:eastAsia="ar-SA"/>
              </w:rPr>
            </w:pPr>
            <w:r>
              <w:rPr>
                <w:lang w:eastAsia="ar-SA"/>
              </w:rPr>
              <w:t>Банк: в Краснодарском отделении №8619 ПАО «Сбербанк России» г. Краснодар</w:t>
            </w:r>
          </w:p>
          <w:p w:rsidR="00F326A8" w:rsidRDefault="00F60D29">
            <w:pPr>
              <w:suppressAutoHyphens/>
              <w:rPr>
                <w:lang w:eastAsia="ar-SA"/>
              </w:rPr>
            </w:pPr>
            <w:r>
              <w:rPr>
                <w:lang w:eastAsia="ar-SA"/>
              </w:rPr>
              <w:t>БИК: 040349602</w:t>
            </w:r>
          </w:p>
          <w:p w:rsidR="00F326A8" w:rsidRDefault="00F60D29">
            <w:pPr>
              <w:suppressAutoHyphens/>
              <w:rPr>
                <w:lang w:eastAsia="ar-SA"/>
              </w:rPr>
            </w:pPr>
            <w:r>
              <w:rPr>
                <w:lang w:eastAsia="ar-SA"/>
              </w:rPr>
              <w:t>р/с: 40702810930000017150</w:t>
            </w:r>
          </w:p>
          <w:p w:rsidR="00F326A8" w:rsidRDefault="00F60D29">
            <w:pPr>
              <w:suppressAutoHyphens/>
              <w:rPr>
                <w:lang w:eastAsia="ar-SA"/>
              </w:rPr>
            </w:pPr>
            <w:r>
              <w:rPr>
                <w:lang w:eastAsia="ar-SA"/>
              </w:rPr>
              <w:t>к/с: 30101810100000000602</w:t>
            </w:r>
          </w:p>
          <w:p w:rsidR="00F326A8" w:rsidRDefault="00F326A8">
            <w:pPr>
              <w:pStyle w:val="1"/>
              <w:jc w:val="both"/>
              <w:rPr>
                <w:rFonts w:ascii="Times New Roman" w:eastAsia="Times New Roman" w:hAnsi="Times New Roman" w:cs="Times New Roman"/>
                <w:iCs/>
                <w:sz w:val="24"/>
                <w:szCs w:val="24"/>
              </w:rPr>
            </w:pPr>
          </w:p>
          <w:p w:rsidR="00F326A8" w:rsidRDefault="00F326A8">
            <w:pPr>
              <w:pStyle w:val="1"/>
              <w:jc w:val="both"/>
              <w:rPr>
                <w:rFonts w:ascii="Times New Roman" w:eastAsia="Times New Roman" w:hAnsi="Times New Roman" w:cs="Times New Roman"/>
                <w:iCs/>
                <w:sz w:val="24"/>
                <w:szCs w:val="24"/>
              </w:rPr>
            </w:pPr>
          </w:p>
          <w:p w:rsidR="00F326A8" w:rsidRDefault="00F60D29" w:rsidP="009C4A7D">
            <w:pPr>
              <w:pStyle w:val="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 /</w:t>
            </w:r>
          </w:p>
          <w:p w:rsidR="00F326A8" w:rsidRDefault="00F60D29" w:rsidP="009C4A7D">
            <w:pPr>
              <w:pStyle w:val="1"/>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м.п</w:t>
            </w:r>
            <w:proofErr w:type="spellEnd"/>
            <w:r>
              <w:rPr>
                <w:rFonts w:ascii="Times New Roman" w:eastAsia="Times New Roman" w:hAnsi="Times New Roman" w:cs="Times New Roman"/>
                <w:sz w:val="24"/>
                <w:szCs w:val="24"/>
              </w:rPr>
              <w:t>.</w:t>
            </w:r>
          </w:p>
          <w:p w:rsidR="009C4A7D" w:rsidRDefault="009C4A7D" w:rsidP="009C4A7D">
            <w:pPr>
              <w:pStyle w:val="1"/>
              <w:jc w:val="center"/>
              <w:rPr>
                <w:rFonts w:ascii="Times New Roman" w:eastAsia="Times New Roman" w:hAnsi="Times New Roman" w:cs="Times New Roman"/>
                <w:sz w:val="24"/>
                <w:szCs w:val="24"/>
              </w:rPr>
            </w:pPr>
          </w:p>
          <w:p w:rsidR="009C4A7D" w:rsidRDefault="009C4A7D" w:rsidP="009C4A7D">
            <w:pPr>
              <w:pStyle w:val="1"/>
              <w:jc w:val="center"/>
              <w:rPr>
                <w:rFonts w:ascii="Times New Roman" w:eastAsia="Times New Roman" w:hAnsi="Times New Roman" w:cs="Times New Roman"/>
                <w:b/>
                <w:iCs/>
                <w:sz w:val="24"/>
                <w:szCs w:val="24"/>
              </w:rPr>
            </w:pPr>
          </w:p>
        </w:tc>
      </w:tr>
    </w:tbl>
    <w:p w:rsidR="00F326A8" w:rsidRDefault="00F326A8" w:rsidP="00EF2A2B">
      <w:pPr>
        <w:pStyle w:val="1"/>
      </w:pPr>
    </w:p>
    <w:sectPr w:rsidR="00F326A8" w:rsidSect="005D1702">
      <w:pgSz w:w="11906" w:h="16838"/>
      <w:pgMar w:top="1021" w:right="907" w:bottom="102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08E9"/>
    <w:multiLevelType w:val="multilevel"/>
    <w:tmpl w:val="0A1908E9"/>
    <w:lvl w:ilvl="0">
      <w:start w:val="1"/>
      <w:numFmt w:val="decimal"/>
      <w:lvlText w:val="%1."/>
      <w:lvlJc w:val="left"/>
      <w:pPr>
        <w:tabs>
          <w:tab w:val="left" w:pos="644"/>
        </w:tabs>
        <w:ind w:left="644" w:hanging="360"/>
      </w:pPr>
      <w:rPr>
        <w:rFonts w:ascii="Times New Roman" w:eastAsia="Times New Roman" w:hAnsi="Times New Roman" w:cs="Times New Roman" w:hint="default"/>
        <w:b w:val="0"/>
      </w:rPr>
    </w:lvl>
    <w:lvl w:ilvl="1">
      <w:start w:val="1"/>
      <w:numFmt w:val="decimal"/>
      <w:isLgl/>
      <w:lvlText w:val="%1.%2."/>
      <w:lvlJc w:val="left"/>
      <w:pPr>
        <w:tabs>
          <w:tab w:val="left" w:pos="495"/>
        </w:tabs>
        <w:ind w:left="495" w:hanging="495"/>
      </w:pPr>
      <w:rPr>
        <w:rFonts w:cs="Times New Roman" w:hint="default"/>
      </w:rPr>
    </w:lvl>
    <w:lvl w:ilvl="2">
      <w:start w:val="1"/>
      <w:numFmt w:val="decimal"/>
      <w:isLgl/>
      <w:lvlText w:val="%1.%2.%3."/>
      <w:lvlJc w:val="left"/>
      <w:pPr>
        <w:tabs>
          <w:tab w:val="left" w:pos="720"/>
        </w:tabs>
        <w:ind w:left="720" w:hanging="720"/>
      </w:pPr>
      <w:rPr>
        <w:rFonts w:cs="Times New Roman" w:hint="default"/>
      </w:rPr>
    </w:lvl>
    <w:lvl w:ilvl="3">
      <w:start w:val="1"/>
      <w:numFmt w:val="decimal"/>
      <w:isLgl/>
      <w:lvlText w:val="%1.%2.%3.%4."/>
      <w:lvlJc w:val="left"/>
      <w:pPr>
        <w:tabs>
          <w:tab w:val="left" w:pos="720"/>
        </w:tabs>
        <w:ind w:left="720" w:hanging="720"/>
      </w:pPr>
      <w:rPr>
        <w:rFonts w:cs="Times New Roman" w:hint="default"/>
      </w:rPr>
    </w:lvl>
    <w:lvl w:ilvl="4">
      <w:start w:val="1"/>
      <w:numFmt w:val="decimal"/>
      <w:isLgl/>
      <w:lvlText w:val="%1.%2.%3.%4.%5."/>
      <w:lvlJc w:val="left"/>
      <w:pPr>
        <w:tabs>
          <w:tab w:val="left" w:pos="1080"/>
        </w:tabs>
        <w:ind w:left="1080" w:hanging="1080"/>
      </w:pPr>
      <w:rPr>
        <w:rFonts w:cs="Times New Roman" w:hint="default"/>
      </w:rPr>
    </w:lvl>
    <w:lvl w:ilvl="5">
      <w:start w:val="1"/>
      <w:numFmt w:val="decimal"/>
      <w:isLgl/>
      <w:lvlText w:val="%1.%2.%3.%4.%5.%6."/>
      <w:lvlJc w:val="left"/>
      <w:pPr>
        <w:tabs>
          <w:tab w:val="left" w:pos="1080"/>
        </w:tabs>
        <w:ind w:left="1080" w:hanging="1080"/>
      </w:pPr>
      <w:rPr>
        <w:rFonts w:cs="Times New Roman" w:hint="default"/>
      </w:rPr>
    </w:lvl>
    <w:lvl w:ilvl="6">
      <w:start w:val="1"/>
      <w:numFmt w:val="decimal"/>
      <w:isLgl/>
      <w:lvlText w:val="%1.%2.%3.%4.%5.%6.%7."/>
      <w:lvlJc w:val="left"/>
      <w:pPr>
        <w:tabs>
          <w:tab w:val="left" w:pos="1440"/>
        </w:tabs>
        <w:ind w:left="1440" w:hanging="1440"/>
      </w:pPr>
      <w:rPr>
        <w:rFonts w:cs="Times New Roman" w:hint="default"/>
      </w:rPr>
    </w:lvl>
    <w:lvl w:ilvl="7">
      <w:start w:val="1"/>
      <w:numFmt w:val="decimal"/>
      <w:isLgl/>
      <w:lvlText w:val="%1.%2.%3.%4.%5.%6.%7.%8."/>
      <w:lvlJc w:val="left"/>
      <w:pPr>
        <w:tabs>
          <w:tab w:val="left" w:pos="1440"/>
        </w:tabs>
        <w:ind w:left="1440" w:hanging="1440"/>
      </w:pPr>
      <w:rPr>
        <w:rFonts w:cs="Times New Roman" w:hint="default"/>
      </w:rPr>
    </w:lvl>
    <w:lvl w:ilvl="8">
      <w:start w:val="1"/>
      <w:numFmt w:val="decimal"/>
      <w:isLgl/>
      <w:lvlText w:val="%1.%2.%3.%4.%5.%6.%7.%8.%9."/>
      <w:lvlJc w:val="left"/>
      <w:pPr>
        <w:tabs>
          <w:tab w:val="left" w:pos="1800"/>
        </w:tabs>
        <w:ind w:left="1800" w:hanging="1800"/>
      </w:pPr>
      <w:rPr>
        <w:rFonts w:cs="Times New Roman" w:hint="default"/>
      </w:rPr>
    </w:lvl>
  </w:abstractNum>
  <w:abstractNum w:abstractNumId="1">
    <w:nsid w:val="4F3030FF"/>
    <w:multiLevelType w:val="multilevel"/>
    <w:tmpl w:val="4F3030FF"/>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Vlasenkov">
    <w15:presenceInfo w15:providerId="Windows Live" w15:userId="7ef8f441553ec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2B"/>
    <w:rsid w:val="000057BA"/>
    <w:rsid w:val="00043797"/>
    <w:rsid w:val="00054045"/>
    <w:rsid w:val="00064251"/>
    <w:rsid w:val="000664F4"/>
    <w:rsid w:val="0006699C"/>
    <w:rsid w:val="00092303"/>
    <w:rsid w:val="000B004D"/>
    <w:rsid w:val="000E47BD"/>
    <w:rsid w:val="000F0469"/>
    <w:rsid w:val="001001E9"/>
    <w:rsid w:val="00122438"/>
    <w:rsid w:val="00130A89"/>
    <w:rsid w:val="00133C33"/>
    <w:rsid w:val="001A3492"/>
    <w:rsid w:val="001B3D3D"/>
    <w:rsid w:val="001B4094"/>
    <w:rsid w:val="001B759C"/>
    <w:rsid w:val="001D3441"/>
    <w:rsid w:val="001D5EC1"/>
    <w:rsid w:val="001E5EDE"/>
    <w:rsid w:val="00217007"/>
    <w:rsid w:val="00242B67"/>
    <w:rsid w:val="00266ECA"/>
    <w:rsid w:val="00273FD0"/>
    <w:rsid w:val="002C0ED8"/>
    <w:rsid w:val="002C2E30"/>
    <w:rsid w:val="002D59B9"/>
    <w:rsid w:val="00306656"/>
    <w:rsid w:val="00311EA5"/>
    <w:rsid w:val="00316E52"/>
    <w:rsid w:val="003A4B7E"/>
    <w:rsid w:val="003C4E1C"/>
    <w:rsid w:val="003D4B59"/>
    <w:rsid w:val="003E06AA"/>
    <w:rsid w:val="003E105F"/>
    <w:rsid w:val="003F1CCC"/>
    <w:rsid w:val="00445658"/>
    <w:rsid w:val="004540B3"/>
    <w:rsid w:val="00457662"/>
    <w:rsid w:val="00460DAA"/>
    <w:rsid w:val="0049784A"/>
    <w:rsid w:val="004C2E2B"/>
    <w:rsid w:val="004C5BAC"/>
    <w:rsid w:val="004D2887"/>
    <w:rsid w:val="004D4002"/>
    <w:rsid w:val="005116B3"/>
    <w:rsid w:val="00514A35"/>
    <w:rsid w:val="005165C9"/>
    <w:rsid w:val="005244BD"/>
    <w:rsid w:val="0052739A"/>
    <w:rsid w:val="005528A6"/>
    <w:rsid w:val="005D1702"/>
    <w:rsid w:val="005D36C1"/>
    <w:rsid w:val="005D40DB"/>
    <w:rsid w:val="005D5FCB"/>
    <w:rsid w:val="005E0F9F"/>
    <w:rsid w:val="005E69E2"/>
    <w:rsid w:val="00603F49"/>
    <w:rsid w:val="00606D4F"/>
    <w:rsid w:val="006234B4"/>
    <w:rsid w:val="00647844"/>
    <w:rsid w:val="0066214D"/>
    <w:rsid w:val="00662D5E"/>
    <w:rsid w:val="006826B6"/>
    <w:rsid w:val="006F4E61"/>
    <w:rsid w:val="00705636"/>
    <w:rsid w:val="007409DF"/>
    <w:rsid w:val="00741F45"/>
    <w:rsid w:val="007422A0"/>
    <w:rsid w:val="007479FF"/>
    <w:rsid w:val="00756E0F"/>
    <w:rsid w:val="00762DC1"/>
    <w:rsid w:val="007B08EF"/>
    <w:rsid w:val="007B2F6B"/>
    <w:rsid w:val="007B7B3A"/>
    <w:rsid w:val="007C2A85"/>
    <w:rsid w:val="007D5117"/>
    <w:rsid w:val="007E62FD"/>
    <w:rsid w:val="007F5509"/>
    <w:rsid w:val="00802087"/>
    <w:rsid w:val="008131DC"/>
    <w:rsid w:val="008134D5"/>
    <w:rsid w:val="008135AC"/>
    <w:rsid w:val="00813903"/>
    <w:rsid w:val="00816F9F"/>
    <w:rsid w:val="00831CC9"/>
    <w:rsid w:val="008639ED"/>
    <w:rsid w:val="008862F5"/>
    <w:rsid w:val="008A5C11"/>
    <w:rsid w:val="008D6925"/>
    <w:rsid w:val="008E4B1F"/>
    <w:rsid w:val="008F52A1"/>
    <w:rsid w:val="0091436E"/>
    <w:rsid w:val="00915C96"/>
    <w:rsid w:val="009260E5"/>
    <w:rsid w:val="0093495A"/>
    <w:rsid w:val="00974588"/>
    <w:rsid w:val="00976526"/>
    <w:rsid w:val="00983638"/>
    <w:rsid w:val="009945B6"/>
    <w:rsid w:val="009A3412"/>
    <w:rsid w:val="009A57E1"/>
    <w:rsid w:val="009A5A3F"/>
    <w:rsid w:val="009B3059"/>
    <w:rsid w:val="009B4A07"/>
    <w:rsid w:val="009B5122"/>
    <w:rsid w:val="009B52D2"/>
    <w:rsid w:val="009C0E52"/>
    <w:rsid w:val="009C4A7D"/>
    <w:rsid w:val="009E3BF2"/>
    <w:rsid w:val="009E40ED"/>
    <w:rsid w:val="009F51C2"/>
    <w:rsid w:val="00A054A2"/>
    <w:rsid w:val="00A05618"/>
    <w:rsid w:val="00A21BC6"/>
    <w:rsid w:val="00A702B0"/>
    <w:rsid w:val="00AB51CD"/>
    <w:rsid w:val="00AC0F8B"/>
    <w:rsid w:val="00AC3EB1"/>
    <w:rsid w:val="00AE3543"/>
    <w:rsid w:val="00AF7FE7"/>
    <w:rsid w:val="00B073EA"/>
    <w:rsid w:val="00B1279F"/>
    <w:rsid w:val="00B4245C"/>
    <w:rsid w:val="00B739E9"/>
    <w:rsid w:val="00B7793E"/>
    <w:rsid w:val="00B80DF3"/>
    <w:rsid w:val="00B81A11"/>
    <w:rsid w:val="00B90DFC"/>
    <w:rsid w:val="00B96D1C"/>
    <w:rsid w:val="00BA64CF"/>
    <w:rsid w:val="00BB2ED0"/>
    <w:rsid w:val="00BE1891"/>
    <w:rsid w:val="00BE1A3D"/>
    <w:rsid w:val="00BE6B8B"/>
    <w:rsid w:val="00C03191"/>
    <w:rsid w:val="00C16FF0"/>
    <w:rsid w:val="00C404DD"/>
    <w:rsid w:val="00C6208F"/>
    <w:rsid w:val="00C6734F"/>
    <w:rsid w:val="00C82944"/>
    <w:rsid w:val="00C90DB8"/>
    <w:rsid w:val="00CC02B9"/>
    <w:rsid w:val="00CD13E6"/>
    <w:rsid w:val="00D17E99"/>
    <w:rsid w:val="00D26855"/>
    <w:rsid w:val="00D43E90"/>
    <w:rsid w:val="00D535C6"/>
    <w:rsid w:val="00D66B27"/>
    <w:rsid w:val="00DA00DC"/>
    <w:rsid w:val="00DB2BFA"/>
    <w:rsid w:val="00DE0680"/>
    <w:rsid w:val="00DE344C"/>
    <w:rsid w:val="00DE5981"/>
    <w:rsid w:val="00DF4803"/>
    <w:rsid w:val="00DF6AB0"/>
    <w:rsid w:val="00E203C6"/>
    <w:rsid w:val="00E207A7"/>
    <w:rsid w:val="00E26EEC"/>
    <w:rsid w:val="00E62D35"/>
    <w:rsid w:val="00E85618"/>
    <w:rsid w:val="00E85DEC"/>
    <w:rsid w:val="00E91E75"/>
    <w:rsid w:val="00E93B8C"/>
    <w:rsid w:val="00E93F52"/>
    <w:rsid w:val="00EE0EA4"/>
    <w:rsid w:val="00EF2A2B"/>
    <w:rsid w:val="00EF623B"/>
    <w:rsid w:val="00F13B45"/>
    <w:rsid w:val="00F326A8"/>
    <w:rsid w:val="00F60D29"/>
    <w:rsid w:val="00F6269F"/>
    <w:rsid w:val="00FA4AB4"/>
    <w:rsid w:val="00FA7850"/>
    <w:rsid w:val="00FB0613"/>
    <w:rsid w:val="00FD7A8A"/>
    <w:rsid w:val="00FE18A2"/>
    <w:rsid w:val="14C971BB"/>
    <w:rsid w:val="69E763E2"/>
    <w:rsid w:val="6A836260"/>
    <w:rsid w:val="7BE42EE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15F0A-F098-4713-B983-6E866D42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Segoe UI" w:hAnsi="Segoe UI" w:cs="Segoe UI"/>
      <w:sz w:val="18"/>
      <w:szCs w:val="18"/>
    </w:rPr>
  </w:style>
  <w:style w:type="paragraph" w:styleId="a5">
    <w:name w:val="Body Text"/>
    <w:basedOn w:val="a"/>
    <w:link w:val="a6"/>
    <w:uiPriority w:val="99"/>
    <w:qFormat/>
    <w:pPr>
      <w:jc w:val="both"/>
    </w:pPr>
    <w:rPr>
      <w:szCs w:val="20"/>
      <w:lang w:eastAsia="en-US"/>
    </w:rPr>
  </w:style>
  <w:style w:type="paragraph" w:styleId="a7">
    <w:name w:val="Title"/>
    <w:basedOn w:val="a"/>
    <w:link w:val="a8"/>
    <w:uiPriority w:val="99"/>
    <w:qFormat/>
    <w:pPr>
      <w:jc w:val="center"/>
    </w:pPr>
    <w:rPr>
      <w:b/>
      <w:sz w:val="28"/>
      <w:szCs w:val="20"/>
      <w:lang w:eastAsia="en-US"/>
    </w:rPr>
  </w:style>
  <w:style w:type="character" w:styleId="a9">
    <w:name w:val="Hyperlink"/>
    <w:basedOn w:val="a0"/>
    <w:uiPriority w:val="99"/>
    <w:unhideWhenUsed/>
    <w:qFormat/>
    <w:rPr>
      <w:color w:val="0000FF" w:themeColor="hyperlink"/>
      <w:u w:val="single"/>
    </w:rPr>
  </w:style>
  <w:style w:type="table" w:styleId="aa">
    <w:name w:val="Table Grid"/>
    <w:basedOn w:val="a1"/>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uiPriority w:val="1"/>
    <w:qFormat/>
    <w:pPr>
      <w:spacing w:after="0" w:line="240" w:lineRule="auto"/>
    </w:pPr>
    <w:rPr>
      <w:rFonts w:eastAsiaTheme="minorEastAsia"/>
      <w:sz w:val="22"/>
      <w:szCs w:val="22"/>
    </w:rPr>
  </w:style>
  <w:style w:type="character" w:customStyle="1" w:styleId="a8">
    <w:name w:val="Название Знак"/>
    <w:basedOn w:val="a0"/>
    <w:link w:val="a7"/>
    <w:uiPriority w:val="99"/>
    <w:rPr>
      <w:rFonts w:ascii="Times New Roman" w:eastAsia="Times New Roman" w:hAnsi="Times New Roman" w:cs="Times New Roman"/>
      <w:b/>
      <w:sz w:val="28"/>
      <w:szCs w:val="20"/>
    </w:rPr>
  </w:style>
  <w:style w:type="character" w:customStyle="1" w:styleId="a6">
    <w:name w:val="Основной текст Знак"/>
    <w:basedOn w:val="a0"/>
    <w:link w:val="a5"/>
    <w:uiPriority w:val="99"/>
    <w:qFormat/>
    <w:rPr>
      <w:rFonts w:ascii="Times New Roman" w:eastAsia="Times New Roman" w:hAnsi="Times New Roman" w:cs="Times New Roman"/>
      <w:sz w:val="24"/>
      <w:szCs w:val="20"/>
    </w:rPr>
  </w:style>
  <w:style w:type="paragraph" w:customStyle="1" w:styleId="10">
    <w:name w:val="Абзац списка1"/>
    <w:basedOn w:val="a"/>
    <w:uiPriority w:val="99"/>
    <w:qFormat/>
    <w:pPr>
      <w:ind w:left="720"/>
      <w:contextualSpacing/>
    </w:pPr>
    <w:rPr>
      <w:sz w:val="20"/>
      <w:szCs w:val="20"/>
      <w:lang w:eastAsia="en-US"/>
    </w:rPr>
  </w:style>
  <w:style w:type="character" w:customStyle="1" w:styleId="a4">
    <w:name w:val="Текст выноски Знак"/>
    <w:basedOn w:val="a0"/>
    <w:link w:val="a3"/>
    <w:uiPriority w:val="99"/>
    <w:semiHidden/>
    <w:qFormat/>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4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BF3DEB-EC2C-45EC-BB95-771798F93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3594</Words>
  <Characters>20486</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Игорь Зайцев</cp:lastModifiedBy>
  <cp:revision>13</cp:revision>
  <cp:lastPrinted>2017-08-10T13:33:00Z</cp:lastPrinted>
  <dcterms:created xsi:type="dcterms:W3CDTF">2018-02-21T05:53:00Z</dcterms:created>
  <dcterms:modified xsi:type="dcterms:W3CDTF">2019-02-28T06:42:00Z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1049-10.2.0.5965</vt:lpwstr>
  </property>
</Properties>
</file>